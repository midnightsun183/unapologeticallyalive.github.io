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8635E" w14:textId="77777777" w:rsidR="00315A18" w:rsidRPr="00E14EF7" w:rsidRDefault="00315A18">
      <w:pPr>
        <w:spacing w:after="0" w:line="240" w:lineRule="auto"/>
        <w:ind w:right="-180"/>
        <w:jc w:val="center"/>
        <w:rPr>
          <w:rFonts w:ascii="Times New Roman" w:eastAsia="Times New Roman" w:hAnsi="Times New Roman" w:cs="Times New Roman"/>
          <w:sz w:val="28"/>
          <w:szCs w:val="28"/>
        </w:rPr>
        <w:pPrChange w:id="0" w:author=" " w:date="2020-06-30T18:08:00Z">
          <w:pPr>
            <w:spacing w:after="0" w:line="240" w:lineRule="auto"/>
            <w:ind w:left="-180" w:right="-180"/>
            <w:jc w:val="center"/>
          </w:pPr>
        </w:pPrChange>
      </w:pPr>
      <w:bookmarkStart w:id="1" w:name="_Hlk44269126"/>
      <w:r w:rsidRPr="00E14E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Executive Summary</w:t>
      </w:r>
    </w:p>
    <w:p w14:paraId="5A4439AF" w14:textId="1513D67A" w:rsidR="003E4F68" w:rsidRPr="00E14EF7" w:rsidRDefault="00315A18" w:rsidP="00F54CD7">
      <w:pPr>
        <w:spacing w:after="0" w:line="276" w:lineRule="auto"/>
        <w:ind w:left="-180" w:right="-1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Respected Strategy, Technology, &amp; Operations Manager with 10 years of experience leading in tight-knit organizations. Proven track record of guiding cross-functional teams through critical </w:t>
      </w:r>
      <w:r w:rsidR="0000246D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projects and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del w:id="2" w:author=" " w:date="2020-06-29T10:55:00Z">
        <w:r w:rsidRPr="00E14EF7" w:rsidDel="003902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delText xml:space="preserve">driving </w:delText>
        </w:r>
        <w:r w:rsidR="008476E8" w:rsidRPr="00E14EF7" w:rsidDel="003902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delText xml:space="preserve">for </w:delText>
        </w:r>
        <w:r w:rsidRPr="00E14EF7" w:rsidDel="003902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delText xml:space="preserve">greater efficiencies. </w:delText>
        </w:r>
        <w:r w:rsidR="00F53DA6" w:rsidRPr="00E14EF7" w:rsidDel="003902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delText>Expert collaborator</w:delText>
        </w:r>
        <w:r w:rsidR="0000246D" w:rsidRPr="00E14EF7" w:rsidDel="003902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delText xml:space="preserve"> </w:delText>
        </w:r>
        <w:r w:rsidRPr="00E14EF7" w:rsidDel="003902A2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delText xml:space="preserve">focused on forming strategic partnerships and </w:delText>
        </w:r>
      </w:del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building stronger organizations. </w:t>
      </w:r>
    </w:p>
    <w:p w14:paraId="22B02AD5" w14:textId="5EAB69C4" w:rsidR="007F5823" w:rsidRPr="00E14EF7" w:rsidRDefault="007A63D2">
      <w:pPr>
        <w:tabs>
          <w:tab w:val="center" w:pos="4680"/>
          <w:tab w:val="left" w:pos="7035"/>
        </w:tabs>
        <w:spacing w:after="0" w:line="240" w:lineRule="auto"/>
        <w:ind w:left="-180" w:right="-180"/>
        <w:rPr>
          <w:rFonts w:ascii="Times New Roman" w:eastAsia="Times New Roman" w:hAnsi="Times New Roman" w:cs="Times New Roman"/>
          <w:b/>
          <w:bCs/>
          <w:sz w:val="28"/>
          <w:szCs w:val="28"/>
        </w:rPr>
        <w:pPrChange w:id="3" w:author=" " w:date="2020-06-28T22:37:00Z">
          <w:pPr>
            <w:spacing w:after="0" w:line="240" w:lineRule="auto"/>
            <w:ind w:left="-180" w:right="-180"/>
            <w:jc w:val="center"/>
          </w:pPr>
        </w:pPrChange>
      </w:pPr>
      <w:ins w:id="4" w:author=" " w:date="2020-06-28T22:37:00Z">
        <w: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ab/>
        </w:r>
      </w:ins>
      <w:r w:rsidR="00315A18" w:rsidRPr="00E14EF7">
        <w:rPr>
          <w:rFonts w:ascii="Times New Roman" w:eastAsia="Times New Roman" w:hAnsi="Times New Roman" w:cs="Times New Roman"/>
          <w:b/>
          <w:bCs/>
          <w:sz w:val="28"/>
          <w:szCs w:val="28"/>
        </w:rPr>
        <w:t>Core Competencies</w:t>
      </w:r>
      <w:ins w:id="5" w:author=" " w:date="2020-06-28T22:37:00Z">
        <w: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ab/>
        </w:r>
      </w:ins>
    </w:p>
    <w:p w14:paraId="17CA5339" w14:textId="349DCDA5" w:rsidR="00315A18" w:rsidRPr="00E14EF7" w:rsidRDefault="00265D1C" w:rsidP="0000246D">
      <w:pPr>
        <w:spacing w:after="0" w:line="276" w:lineRule="auto"/>
        <w:ind w:left="-180" w:right="-1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Production</w:t>
      </w:r>
      <w:r w:rsidR="0000246D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15A1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</w:t>
      </w:r>
      <w:r w:rsidR="0000246D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315A1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 w:rsidR="0000246D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B7194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Analysis, Operations</w:t>
      </w:r>
      <w:r w:rsidR="00315A1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Oversight</w:t>
      </w:r>
      <w:r w:rsidR="0000246D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315A1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Coaching &amp; Training</w:t>
      </w:r>
      <w:r w:rsidR="0000246D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8476E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Enterprise Resource Planning,</w:t>
      </w:r>
    </w:p>
    <w:p w14:paraId="3563AD40" w14:textId="3CD885A2" w:rsidR="003E4F68" w:rsidRPr="00E14EF7" w:rsidRDefault="00315A18" w:rsidP="007F5823">
      <w:pPr>
        <w:spacing w:after="0" w:line="276" w:lineRule="auto"/>
        <w:ind w:left="-180" w:right="-180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Strategy </w:t>
      </w:r>
      <w:r w:rsidR="005B7194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Planning, Process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B7194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Optimization, Quality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Assurance</w:t>
      </w:r>
      <w:r w:rsidR="0000246D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Project Management</w:t>
      </w:r>
      <w:r w:rsidR="0000246D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Lean Sigma Six</w:t>
      </w:r>
    </w:p>
    <w:p w14:paraId="598B77E9" w14:textId="77777777" w:rsidR="007F5823" w:rsidRPr="00E14EF7" w:rsidRDefault="007F5823" w:rsidP="00E14EF7">
      <w:pPr>
        <w:spacing w:after="0" w:line="276" w:lineRule="auto"/>
        <w:ind w:right="-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132E65" w14:textId="4F5554C3" w:rsidR="00315A18" w:rsidRPr="00E14EF7" w:rsidRDefault="0060074F" w:rsidP="007F5823">
      <w:pPr>
        <w:spacing w:after="0" w:line="240" w:lineRule="auto"/>
        <w:ind w:left="-360" w:right="-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del w:id="6" w:author=" " w:date="2020-06-28T22:46:00Z">
        <w:r w:rsidRPr="00E14EF7" w:rsidDel="007A63D2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</w:rPr>
          <w:delText>Work</w:delText>
        </w:r>
        <w:r w:rsidR="00315A18" w:rsidRPr="00E14EF7" w:rsidDel="007A63D2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</w:rPr>
          <w:delText xml:space="preserve"> </w:delText>
        </w:r>
      </w:del>
      <w:ins w:id="7" w:author=" " w:date="2020-06-28T22:46:00Z">
        <w:r w:rsidR="007A63D2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</w:rPr>
          <w:t>Professional</w:t>
        </w:r>
        <w:r w:rsidR="007A63D2" w:rsidRPr="00E14EF7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</w:rPr>
          <w:t xml:space="preserve"> </w:t>
        </w:r>
      </w:ins>
      <w:r w:rsidR="00315A18" w:rsidRPr="00E14E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Experience</w:t>
      </w:r>
    </w:p>
    <w:p w14:paraId="0BA86043" w14:textId="764B0286" w:rsidR="007F5823" w:rsidRPr="00E14EF7" w:rsidRDefault="00B9032D" w:rsidP="001F0954">
      <w:pPr>
        <w:spacing w:after="0" w:line="240" w:lineRule="auto"/>
        <w:ind w:left="-360" w:right="-180"/>
        <w:rPr>
          <w:rFonts w:ascii="Times New Roman" w:eastAsia="Times New Roman" w:hAnsi="Times New Roman" w:cs="Times New Roman"/>
          <w:sz w:val="20"/>
          <w:szCs w:val="20"/>
        </w:rPr>
      </w:pPr>
      <w:r w:rsidRPr="003D1FFE">
        <w:rPr>
          <w:rFonts w:ascii="Times New Roman" w:eastAsia="Times New Roman" w:hAnsi="Times New Roman" w:cs="Times New Roman"/>
          <w:sz w:val="10"/>
          <w:szCs w:val="10"/>
        </w:rPr>
        <w:pict w14:anchorId="36ACBBDA">
          <v:rect id="_x0000_i1025" style="width:0;height:1.5pt" o:hralign="center" o:hrstd="t" o:hr="t" fillcolor="#a0a0a0" stroked="f"/>
        </w:pict>
      </w:r>
    </w:p>
    <w:p w14:paraId="61E7A052" w14:textId="09E3FD4C" w:rsidR="00315A18" w:rsidRPr="00E14EF7" w:rsidRDefault="00315A18">
      <w:pPr>
        <w:spacing w:after="0" w:line="276" w:lineRule="auto"/>
        <w:ind w:left="-180" w:right="-180" w:hanging="180"/>
        <w:jc w:val="both"/>
        <w:rPr>
          <w:rFonts w:ascii="Times New Roman" w:eastAsia="Times New Roman" w:hAnsi="Times New Roman" w:cs="Times New Roman"/>
          <w:sz w:val="20"/>
          <w:szCs w:val="20"/>
        </w:rPr>
        <w:pPrChange w:id="8" w:author=" " w:date="2020-06-29T10:27:00Z">
          <w:pPr>
            <w:spacing w:after="0" w:line="276" w:lineRule="auto"/>
            <w:ind w:left="-180" w:right="-180" w:hanging="180"/>
          </w:pPr>
        </w:pPrChange>
      </w:pP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Prudential Financial - PGIM Fixed Income, </w:t>
      </w:r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Newark, NJ</w:t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        </w:t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ins w:id="9" w:author=" " w:date="2020-06-29T10:27:00Z">
        <w:r w:rsidR="00B5262D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ab/>
        </w:r>
      </w:ins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Jun</w:t>
      </w:r>
      <w:ins w:id="10" w:author=" " w:date="2020-06-29T10:26:00Z">
        <w:r w:rsidR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.</w:t>
        </w:r>
      </w:ins>
      <w:del w:id="11" w:author=" " w:date="2020-06-29T10:26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>e</w:delText>
        </w:r>
      </w:del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2019 </w:t>
      </w:r>
      <w:del w:id="12" w:author=" " w:date="2020-06-29T10:26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>-</w:delText>
        </w:r>
      </w:del>
      <w:ins w:id="13" w:author=" " w:date="2020-06-29T10:26:00Z">
        <w:r w:rsidR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–</w:t>
        </w:r>
      </w:ins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Aug</w:t>
      </w:r>
      <w:ins w:id="14" w:author=" " w:date="2020-06-29T10:26:00Z">
        <w:r w:rsidR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.</w:t>
        </w:r>
      </w:ins>
      <w:del w:id="15" w:author=" " w:date="2020-06-29T10:26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>ust</w:delText>
        </w:r>
      </w:del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2019</w:t>
      </w:r>
    </w:p>
    <w:p w14:paraId="0DFE5C82" w14:textId="0379749A" w:rsidR="00315A18" w:rsidRPr="00E14EF7" w:rsidRDefault="00315A18">
      <w:pPr>
        <w:spacing w:after="0" w:line="276" w:lineRule="auto"/>
        <w:ind w:left="-180" w:right="-180" w:hanging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Military Veterans Internship Program, </w:t>
      </w:r>
      <w:del w:id="16" w:author=" " w:date="2020-06-30T17:45:00Z">
        <w:r w:rsidRPr="00E14EF7" w:rsidDel="00F306C1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  <w:shd w:val="clear" w:color="auto" w:fill="FFFFFF"/>
          </w:rPr>
          <w:delText>Consulting &amp; Advisory</w:delText>
        </w:r>
      </w:del>
      <w:ins w:id="17" w:author=" " w:date="2020-06-30T17:45:00Z">
        <w:r w:rsidR="00F306C1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  <w:shd w:val="clear" w:color="auto" w:fill="FFFFFF"/>
          </w:rPr>
          <w:t>Client Adv</w:t>
        </w:r>
      </w:ins>
      <w:ins w:id="18" w:author=" " w:date="2020-06-30T17:51:00Z">
        <w:r w:rsidR="00B75B7C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  <w:shd w:val="clear" w:color="auto" w:fill="FFFFFF"/>
          </w:rPr>
          <w:t>iso</w:t>
        </w:r>
      </w:ins>
      <w:ins w:id="19" w:author=" " w:date="2020-06-30T17:45:00Z">
        <w:r w:rsidR="00F306C1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  <w:shd w:val="clear" w:color="auto" w:fill="FFFFFF"/>
          </w:rPr>
          <w:t>ry Group</w:t>
        </w:r>
      </w:ins>
      <w:r w:rsidRPr="00E14EF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E14EF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    </w:t>
      </w:r>
    </w:p>
    <w:p w14:paraId="27D5D6FC" w14:textId="2F150853" w:rsidR="00315A18" w:rsidRPr="00E14EF7" w:rsidRDefault="00C6269E">
      <w:pPr>
        <w:numPr>
          <w:ilvl w:val="0"/>
          <w:numId w:val="1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ins w:id="20" w:author=" " w:date="2020-06-29T10:38:00Z">
        <w:r>
          <w:rPr>
            <w:rFonts w:ascii="Times New Roman" w:eastAsia="Times New Roman" w:hAnsi="Times New Roman" w:cs="Times New Roman"/>
            <w:color w:val="000000"/>
            <w:sz w:val="20"/>
            <w:szCs w:val="20"/>
            <w:shd w:val="clear" w:color="auto" w:fill="FFFFFF"/>
          </w:rPr>
          <w:t>Integrat</w:t>
        </w:r>
      </w:ins>
      <w:ins w:id="21" w:author=" " w:date="2020-06-29T10:39:00Z">
        <w:r>
          <w:rPr>
            <w:rFonts w:ascii="Times New Roman" w:eastAsia="Times New Roman" w:hAnsi="Times New Roman" w:cs="Times New Roman"/>
            <w:color w:val="000000"/>
            <w:sz w:val="20"/>
            <w:szCs w:val="20"/>
            <w:shd w:val="clear" w:color="auto" w:fill="FFFFFF"/>
          </w:rPr>
          <w:t>e and automate</w:t>
        </w:r>
      </w:ins>
      <w:del w:id="22" w:author=" " w:date="2020-06-29T10:38:00Z">
        <w:r w:rsidR="00315A18" w:rsidRPr="00E14EF7" w:rsidDel="00C6269E">
          <w:rPr>
            <w:rFonts w:ascii="Times New Roman" w:eastAsia="Times New Roman" w:hAnsi="Times New Roman" w:cs="Times New Roman"/>
            <w:color w:val="000000"/>
            <w:sz w:val="20"/>
            <w:szCs w:val="20"/>
            <w:shd w:val="clear" w:color="auto" w:fill="FFFFFF"/>
          </w:rPr>
          <w:delText>Instrumental in implementation,</w:delText>
        </w:r>
        <w:r w:rsidR="00315A18" w:rsidRPr="00E14EF7" w:rsidDel="00C6269E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delText xml:space="preserve"> automation, and integr</w:delText>
        </w:r>
      </w:del>
      <w:del w:id="23" w:author=" " w:date="2020-06-29T10:39:00Z">
        <w:r w:rsidR="00315A18" w:rsidRPr="00E14EF7" w:rsidDel="00C6269E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delText>at</w:delText>
        </w:r>
      </w:del>
      <w:del w:id="24" w:author=" " w:date="2020-06-29T10:38:00Z">
        <w:r w:rsidR="00315A18" w:rsidRPr="00E14EF7" w:rsidDel="00C6269E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delText>ion of</w:delText>
        </w:r>
      </w:del>
      <w:r w:rsidR="0044530F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476E8"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Seismic</w:t>
      </w:r>
      <w:r w:rsidR="008476E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4530F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sales</w:t>
      </w:r>
      <w:r w:rsidR="008476E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enablement</w:t>
      </w:r>
      <w:r w:rsidR="00315A1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</w:t>
      </w:r>
      <w:r w:rsidR="0044530F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</w:t>
      </w:r>
      <w:r w:rsidR="00315A1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476E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PowerPoint, </w:t>
      </w:r>
      <w:ins w:id="25" w:author=" " w:date="2020-06-26T12:59:00Z">
        <w:r w:rsidR="00A700B1" w:rsidRPr="00E14EF7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Aladdin</w:t>
        </w:r>
        <w:r w:rsidR="00A700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,</w:t>
        </w:r>
      </w:ins>
      <w:ins w:id="26" w:author=" " w:date="2020-06-26T13:00:00Z">
        <w:r w:rsidR="00A700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 xml:space="preserve"> </w:t>
        </w:r>
      </w:ins>
      <w:commentRangeStart w:id="27"/>
      <w:r w:rsidR="00315A1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SAP </w:t>
      </w:r>
      <w:commentRangeStart w:id="28"/>
      <w:ins w:id="29" w:author=" " w:date="2020-06-26T12:59:00Z">
        <w:r w:rsidR="00A700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Enterprise Resource Planning (ERP</w:t>
        </w:r>
        <w:commentRangeEnd w:id="28"/>
        <w:r w:rsidR="00A700B1">
          <w:rPr>
            <w:rStyle w:val="CommentReference"/>
          </w:rPr>
          <w:commentReference w:id="28"/>
        </w:r>
        <w:r w:rsidR="00A700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)</w:t>
        </w:r>
      </w:ins>
      <w:ins w:id="30" w:author=" " w:date="2020-06-26T13:00:00Z">
        <w:r w:rsidR="00A700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 xml:space="preserve"> Software</w:t>
        </w:r>
      </w:ins>
      <w:del w:id="31" w:author=" " w:date="2020-06-26T12:59:00Z">
        <w:r w:rsidR="00315A18" w:rsidRPr="00E14EF7" w:rsidDel="00A700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delText>ERP</w:delText>
        </w:r>
      </w:del>
      <w:r w:rsidR="00315A1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commentRangeEnd w:id="27"/>
      <w:r w:rsidR="001B15E1">
        <w:rPr>
          <w:rStyle w:val="CommentReference"/>
        </w:rPr>
        <w:commentReference w:id="27"/>
      </w:r>
      <w:del w:id="32" w:author=" " w:date="2020-06-26T12:59:00Z">
        <w:r w:rsidR="00315A18" w:rsidRPr="00E14EF7" w:rsidDel="00A700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delText>Aladdin</w:delText>
        </w:r>
      </w:del>
      <w:del w:id="33" w:author=" " w:date="2020-06-26T13:00:00Z">
        <w:r w:rsidR="00315A18" w:rsidRPr="00E14EF7" w:rsidDel="00A700B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delText xml:space="preserve">, </w:delText>
        </w:r>
      </w:del>
      <w:r w:rsidR="0044530F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315A1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Tableau</w:t>
      </w:r>
      <w:ins w:id="34" w:author=" " w:date="2020-06-26T16:19:00Z">
        <w:r w:rsidR="005D386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 xml:space="preserve"> </w:t>
        </w:r>
      </w:ins>
      <w:del w:id="35" w:author=" " w:date="2020-06-26T16:21:00Z">
        <w:r w:rsidR="008476E8" w:rsidRPr="00E14EF7" w:rsidDel="005D386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delText xml:space="preserve">, </w:delText>
        </w:r>
      </w:del>
      <w:r w:rsidR="00315A1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eliminating 1,320+ hours of intensive activities</w:t>
      </w:r>
      <w:r w:rsidR="009542E1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22461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="009542E1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15A1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reduc</w:t>
      </w:r>
      <w:r w:rsidR="008476E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="00315A1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warehouse size 9%</w:t>
      </w:r>
    </w:p>
    <w:p w14:paraId="51A55923" w14:textId="77777777" w:rsidR="00315A18" w:rsidRPr="00E14EF7" w:rsidRDefault="00315A18">
      <w:pPr>
        <w:numPr>
          <w:ilvl w:val="0"/>
          <w:numId w:val="1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Advise on 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personnel workflow efficiencies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utilizing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Agile Program Management and Lean Sigma Six practices</w:t>
      </w:r>
    </w:p>
    <w:p w14:paraId="4F597A84" w14:textId="77777777" w:rsidR="00315A18" w:rsidRPr="00E14EF7" w:rsidRDefault="00315A18">
      <w:pPr>
        <w:numPr>
          <w:ilvl w:val="0"/>
          <w:numId w:val="1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Consult and co-develop Marketing Department financial data architecture for implementation with content delivery service</w:t>
      </w:r>
    </w:p>
    <w:p w14:paraId="36BDFBE3" w14:textId="77777777" w:rsidR="00315A18" w:rsidRPr="00E14EF7" w:rsidRDefault="00315A18">
      <w:pPr>
        <w:spacing w:after="0" w:line="240" w:lineRule="auto"/>
        <w:ind w:left="-180" w:right="-180" w:hanging="180"/>
        <w:jc w:val="both"/>
        <w:rPr>
          <w:rFonts w:ascii="Times New Roman" w:eastAsia="Times New Roman" w:hAnsi="Times New Roman" w:cs="Times New Roman"/>
          <w:sz w:val="20"/>
          <w:szCs w:val="20"/>
        </w:rPr>
        <w:pPrChange w:id="36" w:author=" " w:date="2020-06-29T10:27:00Z">
          <w:pPr>
            <w:spacing w:after="0" w:line="240" w:lineRule="auto"/>
            <w:ind w:left="-180" w:right="-180" w:hanging="180"/>
          </w:pPr>
        </w:pPrChange>
      </w:pPr>
    </w:p>
    <w:p w14:paraId="3174F674" w14:textId="0A794B1D" w:rsidR="00315A18" w:rsidDel="00502CFE" w:rsidRDefault="00315A18" w:rsidP="00502CFE">
      <w:pPr>
        <w:spacing w:after="0" w:line="276" w:lineRule="auto"/>
        <w:ind w:left="-180" w:right="-180" w:hanging="180"/>
        <w:jc w:val="both"/>
        <w:rPr>
          <w:del w:id="37" w:author=" " w:date="2020-06-30T18:06:00Z"/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The Linde Group</w:t>
      </w:r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, Stewartsville, NJ </w:t>
      </w:r>
      <w:r w:rsidRPr="00E14EF7"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FFFFFF"/>
        </w:rPr>
        <w:t>           </w:t>
      </w:r>
      <w:r w:rsidRPr="00E14EF7"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FFFFFF"/>
        </w:rPr>
        <w:tab/>
      </w:r>
      <w:r w:rsidRPr="00E14EF7"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FFFFFF"/>
        </w:rPr>
        <w:tab/>
      </w:r>
      <w:r w:rsidRPr="00E14EF7"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FFFFFF"/>
        </w:rPr>
        <w:tab/>
      </w:r>
      <w:r w:rsidRPr="00E14EF7"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FFFFFF"/>
        </w:rPr>
        <w:tab/>
      </w:r>
      <w:r w:rsidRPr="00E14EF7">
        <w:rPr>
          <w:rFonts w:ascii="Times New Roman" w:eastAsia="Times New Roman" w:hAnsi="Times New Roman" w:cs="Times New Roman"/>
          <w:color w:val="FFFFFF"/>
          <w:sz w:val="20"/>
          <w:szCs w:val="20"/>
          <w:shd w:val="clear" w:color="auto" w:fill="FFFFFF"/>
        </w:rPr>
        <w:tab/>
      </w:r>
      <w:ins w:id="38" w:author=" " w:date="2020-06-29T10:27:00Z">
        <w:r w:rsidR="00B5262D">
          <w:rPr>
            <w:rFonts w:ascii="Times New Roman" w:eastAsia="Times New Roman" w:hAnsi="Times New Roman" w:cs="Times New Roman"/>
            <w:color w:val="FFFFFF"/>
            <w:sz w:val="20"/>
            <w:szCs w:val="20"/>
            <w:shd w:val="clear" w:color="auto" w:fill="FFFFFF"/>
          </w:rPr>
          <w:tab/>
        </w:r>
      </w:ins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Au</w:t>
      </w:r>
      <w:ins w:id="39" w:author=" " w:date="2020-06-29T10:26:00Z">
        <w:r w:rsidR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g.</w:t>
        </w:r>
      </w:ins>
      <w:del w:id="40" w:author=" " w:date="2020-06-29T10:26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>gust</w:delText>
        </w:r>
      </w:del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2016 </w:t>
      </w:r>
      <w:del w:id="41" w:author=" " w:date="2020-06-29T10:26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>-</w:delText>
        </w:r>
      </w:del>
      <w:ins w:id="42" w:author=" " w:date="2020-06-29T10:26:00Z">
        <w:r w:rsidR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–</w:t>
        </w:r>
      </w:ins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del w:id="43" w:author=" " w:date="2020-06-29T10:26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 xml:space="preserve">August </w:delText>
        </w:r>
      </w:del>
      <w:ins w:id="44" w:author=" " w:date="2020-06-29T10:26:00Z">
        <w:r w:rsidR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Aug.</w:t>
        </w:r>
        <w:r w:rsidR="00B5262D" w:rsidRPr="00E14EF7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 xml:space="preserve"> </w:t>
        </w:r>
      </w:ins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2018</w:t>
      </w:r>
    </w:p>
    <w:p w14:paraId="6A434A56" w14:textId="77777777" w:rsidR="00502CFE" w:rsidRPr="00E14EF7" w:rsidRDefault="00502CFE">
      <w:pPr>
        <w:spacing w:after="0" w:line="276" w:lineRule="auto"/>
        <w:ind w:left="-180" w:right="-180" w:hanging="180"/>
        <w:jc w:val="both"/>
        <w:rPr>
          <w:ins w:id="45" w:author=" " w:date="2020-06-30T18:06:00Z"/>
          <w:rFonts w:ascii="Times New Roman" w:eastAsia="Times New Roman" w:hAnsi="Times New Roman" w:cs="Times New Roman"/>
          <w:sz w:val="20"/>
          <w:szCs w:val="20"/>
        </w:rPr>
      </w:pPr>
    </w:p>
    <w:p w14:paraId="6F1F8273" w14:textId="69981562" w:rsidR="00315A18" w:rsidRPr="00E14EF7" w:rsidRDefault="00B0142B">
      <w:pPr>
        <w:spacing w:after="0" w:line="276" w:lineRule="auto"/>
        <w:ind w:left="-180" w:right="-180" w:hanging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ins w:id="46" w:author=" " w:date="2020-06-28T22:50:00Z">
        <w:r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t xml:space="preserve">North American </w:t>
        </w:r>
      </w:ins>
      <w:r w:rsidR="00315A18" w:rsidRPr="00E14EF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Operations Manager</w:t>
      </w:r>
      <w:ins w:id="47" w:author=" " w:date="2020-06-30T18:06:00Z">
        <w:r w:rsidR="00502CFE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t xml:space="preserve"> (Remote Operator II),</w:t>
        </w:r>
        <w:r w:rsidR="00502CFE" w:rsidRPr="00502CFE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t xml:space="preserve"> </w:t>
        </w:r>
        <w:r w:rsidR="00502CFE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t>Cryogenic Gas Production Facilities</w:t>
        </w:r>
        <w:r w:rsidR="00502CFE" w:rsidRPr="00ED36B1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t> </w:t>
        </w:r>
      </w:ins>
      <w:del w:id="48" w:author=" " w:date="2020-06-30T17:51:00Z">
        <w:r w:rsidR="00315A18" w:rsidRPr="00E14EF7" w:rsidDel="00B75B7C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delText> </w:delText>
        </w:r>
      </w:del>
    </w:p>
    <w:p w14:paraId="26DC6C77" w14:textId="77777777" w:rsidR="00315A18" w:rsidRPr="00E14EF7" w:rsidRDefault="00315A18">
      <w:pPr>
        <w:numPr>
          <w:ilvl w:val="0"/>
          <w:numId w:val="2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Advise, deploy, and manage Tableau Key Performance Indicators system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increasing target system efficiency 2%</w:t>
      </w:r>
    </w:p>
    <w:p w14:paraId="7139E047" w14:textId="77777777" w:rsidR="00315A18" w:rsidRPr="00E14EF7" w:rsidRDefault="00315A18">
      <w:pPr>
        <w:numPr>
          <w:ilvl w:val="0"/>
          <w:numId w:val="3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Oversee testing reports, risk assessments, engineering reports; write, revise, and maintain standard operating procedures </w:t>
      </w:r>
    </w:p>
    <w:p w14:paraId="6FBCDC3B" w14:textId="57B3BBDA" w:rsidR="000325D9" w:rsidRPr="00E14EF7" w:rsidRDefault="00315A18">
      <w:pPr>
        <w:numPr>
          <w:ilvl w:val="0"/>
          <w:numId w:val="3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Promote 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 environment of professional </w:t>
      </w:r>
      <w:r w:rsidR="005B7194"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development</w:t>
      </w:r>
      <w:ins w:id="49" w:author="macdonald.corey.a@gmail.com" w:date="2020-06-26T12:49:00Z">
        <w:r w:rsidR="001B15E1">
          <w:rPr>
            <w:rFonts w:ascii="Times New Roman" w:eastAsia="Times New Roman" w:hAnsi="Times New Roman" w:cs="Times New Roman"/>
            <w:color w:val="000000"/>
            <w:sz w:val="20"/>
            <w:szCs w:val="20"/>
            <w:shd w:val="clear" w:color="auto" w:fill="FFFFFF"/>
          </w:rPr>
          <w:t>;</w:t>
        </w:r>
      </w:ins>
      <w:del w:id="50" w:author="macdonald.corey.a@gmail.com" w:date="2020-06-26T12:49:00Z">
        <w:r w:rsidR="005B7194" w:rsidRPr="00E14EF7" w:rsidDel="001B15E1">
          <w:rPr>
            <w:rFonts w:ascii="Times New Roman" w:eastAsia="Times New Roman" w:hAnsi="Times New Roman" w:cs="Times New Roman"/>
            <w:color w:val="000000"/>
            <w:sz w:val="20"/>
            <w:szCs w:val="20"/>
            <w:shd w:val="clear" w:color="auto" w:fill="FFFFFF"/>
          </w:rPr>
          <w:delText>,</w:delText>
        </w:r>
      </w:del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interview and train new employees</w:t>
      </w:r>
    </w:p>
    <w:p w14:paraId="33ACD7E7" w14:textId="200EB830" w:rsidR="00315A18" w:rsidRPr="00E14EF7" w:rsidRDefault="00315A18">
      <w:pPr>
        <w:numPr>
          <w:ilvl w:val="0"/>
          <w:numId w:val="3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Advise and consult with senior leadership to maximize system throughput and minimize operational downtime</w:t>
      </w:r>
    </w:p>
    <w:p w14:paraId="08E38580" w14:textId="77777777" w:rsidR="00315A18" w:rsidRPr="00E14EF7" w:rsidRDefault="00315A18">
      <w:pPr>
        <w:numPr>
          <w:ilvl w:val="0"/>
          <w:numId w:val="3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Manage machinery and liaise with engineers in operation of Air Separation Units, valued in excess of $775,000,000</w:t>
      </w:r>
    </w:p>
    <w:p w14:paraId="1B85250B" w14:textId="77777777" w:rsidR="00315A18" w:rsidRPr="00E14EF7" w:rsidRDefault="00315A18">
      <w:pPr>
        <w:spacing w:after="0" w:line="240" w:lineRule="auto"/>
        <w:ind w:left="-180" w:right="-180" w:hanging="180"/>
        <w:jc w:val="both"/>
        <w:rPr>
          <w:rFonts w:ascii="Times New Roman" w:eastAsia="Times New Roman" w:hAnsi="Times New Roman" w:cs="Times New Roman"/>
          <w:sz w:val="20"/>
          <w:szCs w:val="20"/>
        </w:rPr>
        <w:pPrChange w:id="51" w:author=" " w:date="2020-06-29T10:27:00Z">
          <w:pPr>
            <w:spacing w:after="0" w:line="240" w:lineRule="auto"/>
            <w:ind w:left="-180" w:right="-180" w:hanging="180"/>
          </w:pPr>
        </w:pPrChange>
      </w:pPr>
    </w:p>
    <w:p w14:paraId="5DEACA8C" w14:textId="2A45125D" w:rsidR="00315A18" w:rsidDel="00502CFE" w:rsidRDefault="00315A18" w:rsidP="00502CFE">
      <w:pPr>
        <w:spacing w:after="0" w:line="276" w:lineRule="auto"/>
        <w:ind w:left="-180" w:right="-180" w:hanging="180"/>
        <w:jc w:val="both"/>
        <w:rPr>
          <w:del w:id="52" w:author=" " w:date="2020-06-30T18:07:00Z"/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New Century Management, </w:t>
      </w:r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Las Vegas, NV</w:t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    </w:t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00246D"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ins w:id="53" w:author=" " w:date="2020-06-29T10:27:00Z">
        <w:r w:rsidR="00B5262D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ab/>
        </w:r>
      </w:ins>
      <w:del w:id="54" w:author=" " w:date="2020-06-29T10:26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 xml:space="preserve">November </w:delText>
        </w:r>
      </w:del>
      <w:ins w:id="55" w:author=" " w:date="2020-06-29T10:26:00Z">
        <w:r w:rsidR="00B5262D" w:rsidRPr="00E14EF7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No</w:t>
        </w:r>
        <w:r w:rsidR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v.</w:t>
        </w:r>
        <w:r w:rsidR="00B5262D" w:rsidRPr="00E14EF7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 xml:space="preserve"> </w:t>
        </w:r>
      </w:ins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2015 - Aug</w:t>
      </w:r>
      <w:del w:id="56" w:author=" " w:date="2020-06-29T10:26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>ust</w:delText>
        </w:r>
      </w:del>
      <w:ins w:id="57" w:author=" " w:date="2020-06-29T10:26:00Z">
        <w:r w:rsidR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.</w:t>
        </w:r>
      </w:ins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2016</w:t>
      </w:r>
    </w:p>
    <w:p w14:paraId="36DE4F5B" w14:textId="77777777" w:rsidR="00502CFE" w:rsidRPr="00E14EF7" w:rsidRDefault="00502CFE">
      <w:pPr>
        <w:spacing w:after="0" w:line="276" w:lineRule="auto"/>
        <w:ind w:left="-180" w:right="-180" w:hanging="180"/>
        <w:jc w:val="both"/>
        <w:rPr>
          <w:ins w:id="58" w:author=" " w:date="2020-06-30T18:07:00Z"/>
          <w:rFonts w:ascii="Times New Roman" w:eastAsia="Times New Roman" w:hAnsi="Times New Roman" w:cs="Times New Roman"/>
          <w:sz w:val="20"/>
          <w:szCs w:val="20"/>
        </w:rPr>
        <w:pPrChange w:id="59" w:author=" " w:date="2020-06-29T10:27:00Z">
          <w:pPr>
            <w:spacing w:after="0" w:line="276" w:lineRule="auto"/>
            <w:ind w:left="-180" w:right="-180" w:hanging="180"/>
          </w:pPr>
        </w:pPrChange>
      </w:pPr>
    </w:p>
    <w:p w14:paraId="13693581" w14:textId="4693FA76" w:rsidR="00315A18" w:rsidRPr="00E14EF7" w:rsidRDefault="00315A18">
      <w:pPr>
        <w:spacing w:after="0" w:line="276" w:lineRule="auto"/>
        <w:ind w:left="-180" w:right="-180" w:hanging="180"/>
        <w:jc w:val="both"/>
        <w:rPr>
          <w:rFonts w:ascii="Times New Roman" w:eastAsia="Times New Roman" w:hAnsi="Times New Roman" w:cs="Times New Roman"/>
          <w:sz w:val="20"/>
          <w:szCs w:val="20"/>
        </w:rPr>
      </w:pPr>
      <w:del w:id="60" w:author=" " w:date="2020-06-30T18:07:00Z">
        <w:r w:rsidRPr="00E14EF7" w:rsidDel="00502CFE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delText xml:space="preserve">Business </w:delText>
        </w:r>
      </w:del>
      <w:r w:rsidRPr="00E14EF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Analyst</w:t>
      </w:r>
      <w:ins w:id="61" w:author=" " w:date="2020-06-30T18:06:00Z">
        <w:r w:rsidR="00502CFE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t xml:space="preserve">, </w:t>
        </w:r>
      </w:ins>
      <w:ins w:id="62" w:author=" " w:date="2020-06-30T18:07:00Z">
        <w:r w:rsidR="00502CFE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t>Boutique</w:t>
        </w:r>
      </w:ins>
      <w:ins w:id="63" w:author=" " w:date="2020-06-30T18:06:00Z">
        <w:r w:rsidR="00502CFE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t xml:space="preserve"> Real Estate Management Services</w:t>
        </w:r>
      </w:ins>
    </w:p>
    <w:p w14:paraId="463644C5" w14:textId="5618DB9C" w:rsidR="00315A18" w:rsidRPr="00E14EF7" w:rsidRDefault="00315A18">
      <w:pPr>
        <w:numPr>
          <w:ilvl w:val="0"/>
          <w:numId w:val="4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Develop and deploy models; analyze complex high-dimensionality data</w:t>
      </w:r>
      <w:r w:rsidR="00D823F0"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building holistic understanding of customers </w:t>
      </w:r>
    </w:p>
    <w:p w14:paraId="2AF9082B" w14:textId="77777777" w:rsidR="00315A18" w:rsidRPr="00E14EF7" w:rsidRDefault="00315A18">
      <w:pPr>
        <w:numPr>
          <w:ilvl w:val="0"/>
          <w:numId w:val="4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Review and synthesize tax and regulatory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environment to best advise senior partners regarding on-going business</w:t>
      </w:r>
    </w:p>
    <w:p w14:paraId="2EBB21DA" w14:textId="179CB472" w:rsidR="00315A18" w:rsidRPr="00E14EF7" w:rsidRDefault="00315A18">
      <w:pPr>
        <w:numPr>
          <w:ilvl w:val="0"/>
          <w:numId w:val="4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Manage</w:t>
      </w:r>
      <w:r w:rsidR="00EB73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commentRangeStart w:id="64"/>
      <w:r w:rsidR="00EB733E">
        <w:rPr>
          <w:rFonts w:ascii="Times New Roman" w:eastAsia="Times New Roman" w:hAnsi="Times New Roman" w:cs="Times New Roman"/>
          <w:color w:val="000000"/>
          <w:sz w:val="20"/>
          <w:szCs w:val="20"/>
        </w:rPr>
        <w:t>Enterprise Resource Planning (ERP</w:t>
      </w:r>
      <w:commentRangeEnd w:id="64"/>
      <w:r w:rsidR="001B15E1">
        <w:rPr>
          <w:rStyle w:val="CommentReference"/>
        </w:rPr>
        <w:commentReference w:id="64"/>
      </w:r>
      <w:r w:rsidR="00EB733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and </w:t>
      </w:r>
      <w:r w:rsidR="00E10F99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Customer Relation Management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E10F99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CRM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 w:rsidR="00EB733E"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</w:p>
    <w:p w14:paraId="6E0F8DE8" w14:textId="1B9037BD" w:rsidR="007F5823" w:rsidRPr="00E14EF7" w:rsidDel="00502CFE" w:rsidRDefault="007F5823">
      <w:pPr>
        <w:spacing w:after="0" w:line="276" w:lineRule="auto"/>
        <w:ind w:left="-360" w:right="-180"/>
        <w:jc w:val="both"/>
        <w:textAlignment w:val="baseline"/>
        <w:rPr>
          <w:del w:id="65" w:author=" " w:date="2020-06-30T18:07:00Z"/>
          <w:rFonts w:ascii="Times New Roman" w:eastAsia="Times New Roman" w:hAnsi="Times New Roman" w:cs="Times New Roman"/>
          <w:color w:val="000000"/>
          <w:sz w:val="20"/>
          <w:szCs w:val="20"/>
        </w:rPr>
        <w:pPrChange w:id="66" w:author=" " w:date="2020-06-30T18:07:00Z">
          <w:pPr>
            <w:numPr>
              <w:numId w:val="4"/>
            </w:numPr>
            <w:tabs>
              <w:tab w:val="num" w:pos="720"/>
            </w:tabs>
            <w:spacing w:after="0" w:line="276" w:lineRule="auto"/>
            <w:ind w:left="-180" w:right="-180" w:hanging="180"/>
            <w:jc w:val="both"/>
            <w:textAlignment w:val="baseline"/>
          </w:pPr>
        </w:pPrChange>
      </w:pPr>
      <w:del w:id="67" w:author=" " w:date="2020-06-30T18:07:00Z">
        <w:r w:rsidRPr="00E14EF7" w:rsidDel="00502CFE">
          <w:rPr>
            <w:rFonts w:ascii="Times New Roman" w:hAnsi="Times New Roman" w:cs="Times New Roman"/>
            <w:sz w:val="20"/>
            <w:szCs w:val="20"/>
          </w:rPr>
          <w:delText xml:space="preserve">Led the transition to a </w:delText>
        </w:r>
        <w:r w:rsidR="00D0540E" w:rsidRPr="00E14EF7" w:rsidDel="00502CFE">
          <w:rPr>
            <w:rFonts w:ascii="Times New Roman" w:hAnsi="Times New Roman" w:cs="Times New Roman"/>
            <w:sz w:val="20"/>
            <w:szCs w:val="20"/>
          </w:rPr>
          <w:delText>paperless system</w:delText>
        </w:r>
        <w:r w:rsidR="00E14EF7" w:rsidDel="00502CFE">
          <w:rPr>
            <w:rFonts w:ascii="Times New Roman" w:hAnsi="Times New Roman" w:cs="Times New Roman"/>
            <w:sz w:val="20"/>
            <w:szCs w:val="20"/>
          </w:rPr>
          <w:delText>,</w:delText>
        </w:r>
        <w:r w:rsidRPr="00E14EF7" w:rsidDel="00502CFE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  <w:r w:rsidR="00E14EF7" w:rsidDel="00502CFE">
          <w:rPr>
            <w:rFonts w:ascii="Times New Roman" w:hAnsi="Times New Roman" w:cs="Times New Roman"/>
            <w:sz w:val="20"/>
            <w:szCs w:val="20"/>
          </w:rPr>
          <w:delText>r</w:delText>
        </w:r>
        <w:r w:rsidRPr="00E14EF7" w:rsidDel="00502CFE">
          <w:rPr>
            <w:rFonts w:ascii="Times New Roman" w:hAnsi="Times New Roman" w:cs="Times New Roman"/>
            <w:sz w:val="20"/>
            <w:szCs w:val="20"/>
          </w:rPr>
          <w:delText>educ</w:delText>
        </w:r>
        <w:r w:rsidR="00E14EF7" w:rsidDel="00502CFE">
          <w:rPr>
            <w:rFonts w:ascii="Times New Roman" w:hAnsi="Times New Roman" w:cs="Times New Roman"/>
            <w:sz w:val="20"/>
            <w:szCs w:val="20"/>
          </w:rPr>
          <w:delText>ing</w:delText>
        </w:r>
        <w:r w:rsidRPr="00E14EF7" w:rsidDel="00502CFE">
          <w:rPr>
            <w:rFonts w:ascii="Times New Roman" w:hAnsi="Times New Roman" w:cs="Times New Roman"/>
            <w:sz w:val="20"/>
            <w:szCs w:val="20"/>
          </w:rPr>
          <w:delText xml:space="preserve"> cost of labor by </w:delText>
        </w:r>
        <w:r w:rsidR="00E14EF7" w:rsidDel="00502CFE">
          <w:rPr>
            <w:rFonts w:ascii="Times New Roman" w:hAnsi="Times New Roman" w:cs="Times New Roman"/>
            <w:sz w:val="20"/>
            <w:szCs w:val="20"/>
          </w:rPr>
          <w:delText>1</w:delText>
        </w:r>
        <w:r w:rsidRPr="00E14EF7" w:rsidDel="00502CFE">
          <w:rPr>
            <w:rFonts w:ascii="Times New Roman" w:hAnsi="Times New Roman" w:cs="Times New Roman"/>
            <w:sz w:val="20"/>
            <w:szCs w:val="20"/>
          </w:rPr>
          <w:delText xml:space="preserve">0% and office overhead by </w:delText>
        </w:r>
        <w:r w:rsidR="00E14EF7" w:rsidDel="00502CFE">
          <w:rPr>
            <w:rFonts w:ascii="Times New Roman" w:hAnsi="Times New Roman" w:cs="Times New Roman"/>
            <w:sz w:val="20"/>
            <w:szCs w:val="20"/>
          </w:rPr>
          <w:delText>2</w:delText>
        </w:r>
        <w:r w:rsidRPr="00E14EF7" w:rsidDel="00502CFE">
          <w:rPr>
            <w:rFonts w:ascii="Times New Roman" w:hAnsi="Times New Roman" w:cs="Times New Roman"/>
            <w:sz w:val="20"/>
            <w:szCs w:val="20"/>
          </w:rPr>
          <w:delText>%.</w:delText>
        </w:r>
      </w:del>
    </w:p>
    <w:p w14:paraId="5C0E85EE" w14:textId="77777777" w:rsidR="00315A18" w:rsidRPr="00E14EF7" w:rsidRDefault="00315A18">
      <w:pPr>
        <w:spacing w:after="0" w:line="276" w:lineRule="auto"/>
        <w:ind w:left="-360" w:right="-18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  <w:pPrChange w:id="68" w:author=" " w:date="2020-06-30T18:07:00Z">
          <w:pPr>
            <w:spacing w:after="0" w:line="240" w:lineRule="auto"/>
            <w:ind w:left="-180" w:right="-180" w:hanging="180"/>
          </w:pPr>
        </w:pPrChange>
      </w:pPr>
    </w:p>
    <w:p w14:paraId="3434DE38" w14:textId="40A4E7C4" w:rsidR="00315A18" w:rsidDel="00502CFE" w:rsidRDefault="00315A18">
      <w:pPr>
        <w:spacing w:after="0" w:line="276" w:lineRule="auto"/>
        <w:ind w:left="-360" w:right="-180" w:hanging="180"/>
        <w:jc w:val="both"/>
        <w:rPr>
          <w:del w:id="69" w:author=" " w:date="2020-06-30T18:07:00Z"/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pPrChange w:id="70" w:author=" " w:date="2020-06-30T18:08:00Z">
          <w:pPr>
            <w:spacing w:after="0" w:line="276" w:lineRule="auto"/>
            <w:ind w:left="-180" w:right="-180" w:hanging="180"/>
            <w:jc w:val="both"/>
          </w:pPr>
        </w:pPrChange>
      </w:pP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United States Navy, </w:t>
      </w:r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Various Locations</w:t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                                  </w:t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ins w:id="71" w:author=" " w:date="2020-06-29T10:27:00Z">
        <w:r w:rsidR="00B5262D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ab/>
        </w:r>
      </w:ins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Nov</w:t>
      </w:r>
      <w:del w:id="72" w:author=" " w:date="2020-06-29T10:26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>embe</w:delText>
        </w:r>
      </w:del>
      <w:ins w:id="73" w:author=" " w:date="2020-06-29T10:26:00Z">
        <w:r w:rsidR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.</w:t>
        </w:r>
      </w:ins>
      <w:del w:id="74" w:author=" " w:date="2020-06-29T10:26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>r</w:delText>
        </w:r>
      </w:del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2009 </w:t>
      </w:r>
      <w:del w:id="75" w:author=" " w:date="2020-06-29T10:27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>-</w:delText>
        </w:r>
      </w:del>
      <w:ins w:id="76" w:author=" " w:date="2020-06-29T10:27:00Z">
        <w:r w:rsidR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–</w:t>
        </w:r>
      </w:ins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Nov</w:t>
      </w:r>
      <w:ins w:id="77" w:author=" " w:date="2020-06-29T10:27:00Z">
        <w:r w:rsidR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.</w:t>
        </w:r>
      </w:ins>
      <w:del w:id="78" w:author=" " w:date="2020-06-29T10:26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>ember</w:delText>
        </w:r>
      </w:del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2015</w:t>
      </w:r>
    </w:p>
    <w:p w14:paraId="6170891C" w14:textId="77777777" w:rsidR="00502CFE" w:rsidRDefault="00502CFE">
      <w:pPr>
        <w:spacing w:after="0" w:line="276" w:lineRule="auto"/>
        <w:ind w:left="-360"/>
        <w:jc w:val="both"/>
        <w:rPr>
          <w:ins w:id="79" w:author=" " w:date="2020-06-30T18:08:00Z"/>
          <w:rFonts w:ascii="Times New Roman" w:eastAsia="Times New Roman" w:hAnsi="Times New Roman" w:cs="Times New Roman"/>
          <w:sz w:val="20"/>
          <w:szCs w:val="20"/>
        </w:rPr>
        <w:pPrChange w:id="80" w:author=" " w:date="2020-06-30T18:08:00Z">
          <w:pPr>
            <w:spacing w:after="0" w:line="276" w:lineRule="auto"/>
            <w:jc w:val="both"/>
          </w:pPr>
        </w:pPrChange>
      </w:pPr>
    </w:p>
    <w:p w14:paraId="6B3DCD41" w14:textId="32AFE478" w:rsidR="00315A18" w:rsidRPr="00502CFE" w:rsidRDefault="00502CFE">
      <w:pPr>
        <w:spacing w:after="0" w:line="276" w:lineRule="auto"/>
        <w:ind w:left="-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rPrChange w:id="81" w:author=" " w:date="2020-06-30T18:0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pPrChange w:id="82" w:author=" " w:date="2020-06-30T18:08:00Z">
          <w:pPr>
            <w:spacing w:after="0" w:line="276" w:lineRule="auto"/>
            <w:ind w:left="-180" w:right="-180" w:hanging="180"/>
            <w:jc w:val="both"/>
          </w:pPr>
        </w:pPrChange>
      </w:pPr>
      <w:ins w:id="83" w:author=" " w:date="2020-06-30T18:09:00Z">
        <w:r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t xml:space="preserve">Nuclear </w:t>
        </w:r>
      </w:ins>
      <w:ins w:id="84" w:author=" " w:date="2020-06-30T18:08:00Z">
        <w:r w:rsidRPr="00ED36B1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t>Operations &amp; Quality Assurance Supervisor</w:t>
        </w:r>
        <w:bookmarkStart w:id="85" w:name="_Hlk44432886"/>
        <w:r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t>, Power Generation Facilities</w:t>
        </w:r>
      </w:ins>
      <w:bookmarkEnd w:id="85"/>
      <w:del w:id="86" w:author=" " w:date="2020-06-30T18:08:00Z">
        <w:r w:rsidR="00315A18" w:rsidRPr="00E14EF7" w:rsidDel="00502CFE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delText>Senior Nuclear Laboratory Supervisor</w:delText>
        </w:r>
      </w:del>
      <w:del w:id="87" w:author=" " w:date="2020-06-30T18:07:00Z">
        <w:r w:rsidR="00315A18" w:rsidRPr="00E14EF7" w:rsidDel="00502CFE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</w:rPr>
          <w:delText> </w:delText>
        </w:r>
      </w:del>
    </w:p>
    <w:p w14:paraId="3CF81852" w14:textId="77777777" w:rsidR="00315A18" w:rsidRPr="00E14EF7" w:rsidRDefault="00315A18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Manage, train, and supervise team of 25 with specialization in analytical chemistry, bio-medical, and mechanical systems</w:t>
      </w:r>
    </w:p>
    <w:p w14:paraId="14C9D63C" w14:textId="77777777" w:rsidR="00315A18" w:rsidRPr="00E14EF7" w:rsidRDefault="00315A18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Extensive cleanroom experience including establishment, control points, air sampling, remediation, and disestablishment</w:t>
      </w:r>
    </w:p>
    <w:p w14:paraId="1E2C8A79" w14:textId="77777777" w:rsidR="00315A18" w:rsidRPr="00E14EF7" w:rsidRDefault="00315A18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In-depth knowledge of audits and reviews; Information Management Systems including LIMS, ERP, QRM, QMS</w:t>
      </w:r>
    </w:p>
    <w:p w14:paraId="2DC91328" w14:textId="77777777" w:rsidR="00315A18" w:rsidRPr="00E14EF7" w:rsidRDefault="00315A18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Project manager with oversight of 850+ projects annually, supporting equipment 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valued in excess of $250,000,000</w:t>
      </w:r>
    </w:p>
    <w:p w14:paraId="15F0BF26" w14:textId="1329896B" w:rsidR="00315A18" w:rsidRPr="00E14EF7" w:rsidRDefault="00315A18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Expert technical consultant; </w:t>
      </w:r>
      <w:r w:rsidR="00D823F0"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routinely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engage and advise senior stakeholders on system operations and maintenance</w:t>
      </w:r>
    </w:p>
    <w:p w14:paraId="4FE1D192" w14:textId="77777777" w:rsidR="00315A18" w:rsidRPr="00E14EF7" w:rsidRDefault="00315A18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Perform root cause analysis and remediation of defects using Industrial Process Controls, cGMP, and systems analysis</w:t>
      </w:r>
    </w:p>
    <w:p w14:paraId="2531B3CB" w14:textId="12ADE1B7" w:rsidR="00315A18" w:rsidRPr="00E14EF7" w:rsidRDefault="00315A18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Quality Supervisor for nuclear-level clean systems and materials</w:t>
      </w:r>
      <w:r w:rsidR="00D823F0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including pre-inspection and release of final product</w:t>
      </w:r>
    </w:p>
    <w:p w14:paraId="7ECB3FD8" w14:textId="4B0D26DF" w:rsidR="00315A18" w:rsidRPr="00E14EF7" w:rsidRDefault="001B15E1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ins w:id="88" w:author=" " w:date="2020-06-26T12:51:00Z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Oversaw the u</w:t>
        </w:r>
      </w:ins>
      <w:del w:id="89" w:author=" " w:date="2020-06-26T12:51:00Z">
        <w:r w:rsidR="00315A18" w:rsidRPr="00E14EF7" w:rsidDel="001B15E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delText>U</w:delText>
        </w:r>
      </w:del>
      <w:r w:rsidR="00315A1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se, calibration</w:t>
      </w:r>
      <w:r w:rsidR="00D823F0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315A18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maintenance of precision instruments including spectrometers, radionuclide detection systems, etc</w:t>
      </w:r>
      <w:r w:rsidR="0000246D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65D3E26" w14:textId="77777777" w:rsidR="00315A18" w:rsidRPr="00E14EF7" w:rsidRDefault="00315A18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Write and review Standard Operating Procedures (SOPs), test methods, and lab testing summary reports</w:t>
      </w:r>
    </w:p>
    <w:p w14:paraId="5E9A5662" w14:textId="77777777" w:rsidR="00315A18" w:rsidRPr="00E14EF7" w:rsidRDefault="00315A18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Review test results, Quality Control equipment calibration, and maintenance records for accuracy and completeness</w:t>
      </w:r>
    </w:p>
    <w:p w14:paraId="6DAFCA8B" w14:textId="77777777" w:rsidR="001E2E23" w:rsidRPr="00E14EF7" w:rsidRDefault="00315A18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Comprehensive experience with handling of hazardous chemical, biological, and nuclear materials</w:t>
      </w:r>
      <w:r w:rsidR="005B7194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; MSDS and OSHA</w:t>
      </w:r>
    </w:p>
    <w:p w14:paraId="3BD9491F" w14:textId="79C59163" w:rsidR="002C47C8" w:rsidRPr="00B5262D" w:rsidDel="00B5262D" w:rsidRDefault="002C47C8" w:rsidP="00B5262D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del w:id="90" w:author=" " w:date="2020-06-29T10:29:00Z"/>
          <w:rFonts w:ascii="Times New Roman" w:eastAsia="Times New Roman" w:hAnsi="Times New Roman" w:cs="Times New Roman"/>
          <w:color w:val="000000"/>
          <w:sz w:val="20"/>
          <w:szCs w:val="20"/>
          <w:rPrChange w:id="91" w:author=" " w:date="2020-06-29T10:29:00Z">
            <w:rPr>
              <w:del w:id="92" w:author=" " w:date="2020-06-29T10:29:00Z"/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</w:rPrChange>
        </w:rPr>
      </w:pPr>
      <w:r w:rsidRPr="00E14EF7">
        <w:rPr>
          <w:rFonts w:ascii="Times New Roman" w:hAnsi="Times New Roman" w:cs="Times New Roman"/>
          <w:color w:val="000000"/>
          <w:sz w:val="20"/>
          <w:szCs w:val="20"/>
        </w:rPr>
        <w:t xml:space="preserve">Analyze and review analytical chemistry </w:t>
      </w:r>
      <w:r w:rsidR="001E2E23" w:rsidRPr="00E14EF7">
        <w:rPr>
          <w:rFonts w:ascii="Times New Roman" w:hAnsi="Times New Roman" w:cs="Times New Roman"/>
          <w:color w:val="000000"/>
          <w:sz w:val="20"/>
          <w:szCs w:val="20"/>
        </w:rPr>
        <w:t>including</w:t>
      </w:r>
      <w:r w:rsidRPr="00E14EF7">
        <w:rPr>
          <w:rFonts w:ascii="Times New Roman" w:hAnsi="Times New Roman" w:cs="Times New Roman"/>
          <w:color w:val="000000"/>
          <w:sz w:val="20"/>
          <w:szCs w:val="20"/>
        </w:rPr>
        <w:t xml:space="preserve"> titrations, turbidities, total dissolved solids, pH, degassed gross activity, charged disk activity, total activity</w:t>
      </w:r>
      <w:r w:rsidR="001E2E23" w:rsidRPr="00E14EF7">
        <w:rPr>
          <w:rFonts w:ascii="Times New Roman" w:hAnsi="Times New Roman" w:cs="Times New Roman"/>
          <w:color w:val="000000"/>
          <w:sz w:val="20"/>
          <w:szCs w:val="20"/>
        </w:rPr>
        <w:t>, l</w:t>
      </w:r>
      <w:r w:rsidR="001E2E23" w:rsidRPr="00E14EF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itmus, </w:t>
      </w:r>
      <w:r w:rsidR="001E2E23" w:rsidRPr="00E14EF7">
        <w:rPr>
          <w:rFonts w:ascii="Times New Roman" w:hAnsi="Times New Roman" w:cs="Times New Roman"/>
          <w:sz w:val="20"/>
          <w:szCs w:val="20"/>
        </w:rPr>
        <w:t>gravimetric analysis</w:t>
      </w:r>
    </w:p>
    <w:p w14:paraId="2B676A98" w14:textId="77777777" w:rsidR="00B5262D" w:rsidRPr="00E14EF7" w:rsidRDefault="00B5262D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ins w:id="93" w:author=" " w:date="2020-06-29T10:29:00Z"/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23D2C6" w14:textId="31EDF644" w:rsidR="007F5823" w:rsidDel="00510AE2" w:rsidRDefault="007F5823" w:rsidP="00B5262D">
      <w:pPr>
        <w:spacing w:after="0" w:line="276" w:lineRule="auto"/>
        <w:ind w:left="-180" w:right="-180"/>
        <w:jc w:val="both"/>
        <w:textAlignment w:val="baseline"/>
        <w:rPr>
          <w:del w:id="94" w:author=" " w:date="2020-06-29T10:29:00Z"/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10D665F" w14:textId="4A1D11EB" w:rsidR="00510AE2" w:rsidRDefault="00510AE2" w:rsidP="00B5262D">
      <w:pPr>
        <w:ind w:left="-180"/>
        <w:jc w:val="both"/>
        <w:rPr>
          <w:ins w:id="95" w:author=" " w:date="2020-06-29T10:56:00Z"/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5845422E" w14:textId="77777777" w:rsidR="00510AE2" w:rsidRPr="00B5262D" w:rsidRDefault="00510AE2">
      <w:pPr>
        <w:ind w:left="-180"/>
        <w:jc w:val="both"/>
        <w:rPr>
          <w:ins w:id="96" w:author=" " w:date="2020-06-29T10:56:00Z"/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pPrChange w:id="97" w:author=" " w:date="2020-06-29T10:29:00Z">
          <w:pPr/>
        </w:pPrChange>
      </w:pPr>
    </w:p>
    <w:p w14:paraId="02E50520" w14:textId="77777777" w:rsidR="00E14EF7" w:rsidRDefault="00E14EF7">
      <w:pPr>
        <w:spacing w:after="0" w:line="276" w:lineRule="auto"/>
        <w:ind w:left="-180" w:right="-1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pPrChange w:id="98" w:author=" " w:date="2020-06-29T10:29:00Z">
          <w:pPr>
            <w:spacing w:after="0" w:line="276" w:lineRule="auto"/>
            <w:ind w:right="-180"/>
            <w:textAlignment w:val="baseline"/>
          </w:pPr>
        </w:pPrChange>
      </w:pPr>
    </w:p>
    <w:p w14:paraId="065561DB" w14:textId="1B215A48" w:rsidR="00B5262D" w:rsidRDefault="00DA5116" w:rsidP="00DA5116">
      <w:pPr>
        <w:spacing w:after="0" w:line="276" w:lineRule="auto"/>
        <w:ind w:left="-360" w:right="-180"/>
        <w:textAlignment w:val="baseline"/>
        <w:rPr>
          <w:ins w:id="99" w:author=" " w:date="2020-06-29T10:27:00Z"/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United States Navy, </w:t>
      </w:r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Various Locations</w:t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                                  </w:t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ins w:id="100" w:author=" " w:date="2020-06-29T10:27:00Z">
        <w:r w:rsidR="00B5262D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ab/>
        </w:r>
      </w:ins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Nov</w:t>
      </w:r>
      <w:ins w:id="101" w:author=" " w:date="2020-06-29T10:27:00Z">
        <w:r w:rsidR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.</w:t>
        </w:r>
      </w:ins>
      <w:del w:id="102" w:author=" " w:date="2020-06-29T10:27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>ember</w:delText>
        </w:r>
      </w:del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2009 </w:t>
      </w:r>
      <w:del w:id="103" w:author=" " w:date="2020-06-29T10:27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>-</w:delText>
        </w:r>
      </w:del>
      <w:ins w:id="104" w:author=" " w:date="2020-06-29T10:27:00Z">
        <w:r w:rsidR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–</w:t>
        </w:r>
      </w:ins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Nov</w:t>
      </w:r>
      <w:ins w:id="105" w:author=" " w:date="2020-06-29T10:27:00Z">
        <w:r w:rsidR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.</w:t>
        </w:r>
      </w:ins>
      <w:del w:id="106" w:author=" " w:date="2020-06-29T10:27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>ember</w:delText>
        </w:r>
      </w:del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2015</w:t>
      </w:r>
    </w:p>
    <w:p w14:paraId="3D1EFDB4" w14:textId="1497B5AD" w:rsidR="00DA5116" w:rsidRPr="00E14EF7" w:rsidRDefault="00DA5116" w:rsidP="00DA5116">
      <w:pPr>
        <w:spacing w:after="0" w:line="276" w:lineRule="auto"/>
        <w:ind w:left="-360" w:right="-18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del w:id="107" w:author=" " w:date="2020-06-29T10:27:00Z">
        <w:r w:rsidRPr="00E14EF7" w:rsidDel="00B5262D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delText xml:space="preserve"> </w:delText>
        </w:r>
      </w:del>
      <w:r w:rsidRPr="00E14EF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Nuclear Mechanical </w:t>
      </w:r>
      <w:r w:rsidR="000E0D29" w:rsidRPr="00E14EF7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Technician</w:t>
      </w:r>
    </w:p>
    <w:p w14:paraId="4E049AC9" w14:textId="6C611E00" w:rsidR="005A72FC" w:rsidRPr="00E14EF7" w:rsidRDefault="001659AF" w:rsidP="005A72FC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Exhaustive experience operating and maintaining </w:t>
      </w:r>
      <w:r w:rsidR="00483914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reactor,</w:t>
      </w:r>
      <w:r w:rsidR="00DA5116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D11A5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water purification</w:t>
      </w:r>
      <w:r w:rsidR="00483914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5D11A5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steam generating, air handl</w:t>
      </w:r>
      <w:r w:rsidR="00483914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="005D11A5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F53DA6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boilers,</w:t>
      </w:r>
      <w:r w:rsidR="00483914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water cooling, refrigeration, and interfacing </w:t>
      </w:r>
      <w:r w:rsidR="00B24369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control </w:t>
      </w:r>
      <w:r w:rsidR="00483914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systems</w:t>
      </w:r>
    </w:p>
    <w:p w14:paraId="5FE90CE4" w14:textId="770FD3E3" w:rsidR="001659AF" w:rsidRPr="00E14EF7" w:rsidRDefault="000456D0" w:rsidP="005A72FC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Oversee</w:t>
      </w:r>
      <w:r w:rsidR="001659AF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train, and </w:t>
      </w:r>
      <w:r w:rsidR="005A72FC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lead</w:t>
      </w:r>
      <w:r w:rsidR="001659AF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 of 8</w:t>
      </w:r>
      <w:r w:rsidR="005A72FC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day-to-day maintenance and emergency (casualty) conditions</w:t>
      </w:r>
    </w:p>
    <w:p w14:paraId="3743A95E" w14:textId="1384A76E" w:rsidR="00DA5116" w:rsidRPr="00E14EF7" w:rsidRDefault="00DA5116" w:rsidP="005A72FC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Extensive experience </w:t>
      </w:r>
      <w:r w:rsidR="005A72FC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nuclear maintenance including decontamination and remediation </w:t>
      </w:r>
    </w:p>
    <w:p w14:paraId="32AF75E0" w14:textId="5F48D6C1" w:rsidR="00F53DA6" w:rsidRPr="00E14EF7" w:rsidRDefault="00F53DA6" w:rsidP="005A72FC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</w:t>
      </w:r>
      <w:r w:rsidR="00DA5116"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outinely engage and advise senior stakeholders on 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mechanical </w:t>
      </w:r>
      <w:r w:rsidR="00DA5116"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system operation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planned</w:t>
      </w:r>
      <w:r w:rsidR="00DA5116" w:rsidRPr="00E14EF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maintenance</w:t>
      </w:r>
    </w:p>
    <w:p w14:paraId="6023F90F" w14:textId="71E8BE56" w:rsidR="00DA5116" w:rsidRPr="00E14EF7" w:rsidRDefault="00DA5116" w:rsidP="00DA5116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Perform root cause analysis using Industrial Process Controls, cGMP, and systems analysis</w:t>
      </w:r>
    </w:p>
    <w:p w14:paraId="08DAE999" w14:textId="47B320DF" w:rsidR="005A72FC" w:rsidRPr="00E14EF7" w:rsidRDefault="005A72FC" w:rsidP="00DA5116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Firefighting hose team leader in multiple class A, B, </w:t>
      </w:r>
      <w:r w:rsidR="00F23B5E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E fires</w:t>
      </w:r>
    </w:p>
    <w:p w14:paraId="5F16940E" w14:textId="7B1DB093" w:rsidR="00DA5116" w:rsidRPr="00E14EF7" w:rsidRDefault="00DA5116" w:rsidP="00DA5116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Quality </w:t>
      </w:r>
      <w:r w:rsidR="00F23B5E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Assurance Inspector, Auditor, and Supervisor for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clean systems and materials, including pre-inspection and release </w:t>
      </w:r>
    </w:p>
    <w:p w14:paraId="6C348386" w14:textId="7F43771A" w:rsidR="00DA5116" w:rsidRPr="00E14EF7" w:rsidRDefault="00DA5116" w:rsidP="009621E5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Use, calibration,</w:t>
      </w:r>
      <w:r w:rsidR="009621E5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auditing,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maintenance of precision instruments including </w:t>
      </w:r>
      <w:r w:rsidR="009621E5"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calipers, micrometer, scales, 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etc.</w:t>
      </w:r>
    </w:p>
    <w:p w14:paraId="34B926B0" w14:textId="0B87A2CE" w:rsidR="009621E5" w:rsidRDefault="009621E5" w:rsidP="00E92820">
      <w:pPr>
        <w:numPr>
          <w:ilvl w:val="0"/>
          <w:numId w:val="5"/>
        </w:numPr>
        <w:spacing w:after="0" w:line="276" w:lineRule="auto"/>
        <w:ind w:left="-180" w:right="-180" w:hanging="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>Review and analyze engineering and safety reports</w:t>
      </w:r>
    </w:p>
    <w:p w14:paraId="6D7D6664" w14:textId="77777777" w:rsidR="00E92820" w:rsidRPr="00E92820" w:rsidRDefault="00E92820" w:rsidP="00E92820">
      <w:pPr>
        <w:spacing w:after="0" w:line="276" w:lineRule="auto"/>
        <w:ind w:left="-360" w:right="-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70F2A6D" w14:textId="32251579" w:rsidR="00315A18" w:rsidRPr="00E14EF7" w:rsidRDefault="00315A18" w:rsidP="00E14EF7">
      <w:pPr>
        <w:spacing w:after="0" w:line="240" w:lineRule="auto"/>
        <w:ind w:left="-360" w:right="-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14E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Education</w:t>
      </w:r>
    </w:p>
    <w:p w14:paraId="53B586EB" w14:textId="54127CF9" w:rsidR="007F5823" w:rsidRPr="00E14EF7" w:rsidRDefault="00B9032D" w:rsidP="00E14EF7">
      <w:pPr>
        <w:spacing w:after="0" w:line="240" w:lineRule="auto"/>
        <w:ind w:left="-360" w:right="-180"/>
        <w:rPr>
          <w:rFonts w:ascii="Times New Roman" w:eastAsia="Times New Roman" w:hAnsi="Times New Roman" w:cs="Times New Roman"/>
          <w:sz w:val="28"/>
          <w:szCs w:val="28"/>
        </w:rPr>
      </w:pPr>
      <w:r w:rsidRPr="003D1FFE">
        <w:rPr>
          <w:rFonts w:ascii="Times New Roman" w:eastAsia="Times New Roman" w:hAnsi="Times New Roman" w:cs="Times New Roman"/>
          <w:sz w:val="10"/>
          <w:szCs w:val="10"/>
        </w:rPr>
        <w:pict w14:anchorId="7605B58B">
          <v:rect id="_x0000_i1026" style="width:0;height:1.5pt" o:hralign="center" o:hrstd="t" o:hr="t" fillcolor="#a0a0a0" stroked="f"/>
        </w:pict>
      </w:r>
    </w:p>
    <w:p w14:paraId="6A5FCE44" w14:textId="5FC20BB8" w:rsidR="000E44EA" w:rsidRPr="000E44EA" w:rsidRDefault="000E44EA">
      <w:pPr>
        <w:spacing w:after="0" w:line="240" w:lineRule="auto"/>
        <w:ind w:left="-360"/>
        <w:rPr>
          <w:ins w:id="108" w:author=" " w:date="2020-06-27T09:38:00Z"/>
          <w:rFonts w:ascii="Times New Roman" w:eastAsia="Times New Roman" w:hAnsi="Times New Roman" w:cs="Times New Roman"/>
          <w:sz w:val="24"/>
          <w:szCs w:val="24"/>
          <w:rPrChange w:id="109" w:author=" " w:date="2020-06-27T09:39:00Z">
            <w:rPr>
              <w:ins w:id="110" w:author=" " w:date="2020-06-27T09:38:00Z"/>
              <w:rFonts w:ascii="Times New Roman" w:eastAsia="Times New Roman" w:hAnsi="Times New Roman" w:cs="Times New Roman"/>
              <w:b/>
              <w:bCs/>
              <w:color w:val="000000"/>
              <w:sz w:val="20"/>
              <w:szCs w:val="20"/>
            </w:rPr>
          </w:rPrChange>
        </w:rPr>
        <w:pPrChange w:id="111" w:author=" " w:date="2020-06-27T09:39:00Z">
          <w:pPr>
            <w:spacing w:after="0" w:line="276" w:lineRule="auto"/>
            <w:ind w:left="-360" w:right="-180"/>
          </w:pPr>
        </w:pPrChange>
      </w:pPr>
      <w:ins w:id="112" w:author=" " w:date="2020-06-27T09:39:00Z">
        <w:r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>Harvard</w:t>
        </w:r>
      </w:ins>
      <w:ins w:id="113" w:author=" " w:date="2020-06-27T20:46:00Z">
        <w:r w:rsidR="009776F0"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 xml:space="preserve"> University</w:t>
        </w:r>
      </w:ins>
      <w:ins w:id="114" w:author=" " w:date="2020-06-27T09:39:00Z">
        <w:r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>,</w:t>
        </w:r>
        <w:r w:rsidRPr="000E44EA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sz w:val="20"/>
            <w:szCs w:val="20"/>
            <w:rPrChange w:id="115" w:author=" " w:date="2020-06-27T09:39:00Z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rPrChange>
          </w:rPr>
          <w:t xml:space="preserve"> </w:t>
        </w:r>
      </w:ins>
      <w:ins w:id="116" w:author=" " w:date="2020-06-27T22:05:00Z">
        <w:r w:rsidR="008F5830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 xml:space="preserve">Data </w:t>
        </w:r>
      </w:ins>
      <w:ins w:id="117" w:author=" " w:date="2020-06-27T09:39:00Z">
        <w:r w:rsidRPr="000E44EA">
          <w:rPr>
            <w:rFonts w:ascii="Times New Roman" w:eastAsia="Times New Roman" w:hAnsi="Times New Roman" w:cs="Times New Roman"/>
            <w:i/>
            <w:iCs/>
            <w:sz w:val="20"/>
            <w:szCs w:val="20"/>
            <w:rPrChange w:id="118" w:author=" " w:date="2020-06-27T09:3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Science</w:t>
        </w:r>
      </w:ins>
      <w:ins w:id="119" w:author=" " w:date="2020-06-27T22:07:00Z">
        <w:r w:rsidR="008F5830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 xml:space="preserve"> Professional Certificate</w:t>
        </w:r>
      </w:ins>
      <w:ins w:id="120" w:author=" " w:date="2020-06-27T09:39:00Z">
        <w:r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 xml:space="preserve"> (</w:t>
        </w:r>
      </w:ins>
      <w:ins w:id="121" w:author=" " w:date="2020-06-27T20:39:00Z">
        <w:r w:rsidR="009776F0"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 xml:space="preserve">2020, </w:t>
        </w:r>
      </w:ins>
      <w:ins w:id="122" w:author=" " w:date="2020-06-27T09:39:00Z">
        <w:r>
          <w:rPr>
            <w:rFonts w:ascii="Times New Roman" w:eastAsia="Times New Roman" w:hAnsi="Times New Roman" w:cs="Times New Roman"/>
            <w:i/>
            <w:iCs/>
            <w:sz w:val="20"/>
            <w:szCs w:val="20"/>
          </w:rPr>
          <w:t>In Progress)</w:t>
        </w:r>
      </w:ins>
    </w:p>
    <w:p w14:paraId="1BDB95C8" w14:textId="2B28ACDA" w:rsidR="00315A18" w:rsidRDefault="00315A18" w:rsidP="000E44EA">
      <w:pPr>
        <w:spacing w:after="0" w:line="276" w:lineRule="auto"/>
        <w:ind w:left="-360" w:right="-180"/>
        <w:rPr>
          <w:ins w:id="123" w:author=" " w:date="2020-06-27T20:42:00Z"/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University of Pennsylvania,</w:t>
      </w:r>
      <w:r w:rsidRPr="00E14EF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C38C1" w:rsidRPr="000C38C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B.A.</w:t>
      </w:r>
      <w:r w:rsidR="000C38C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Economics (2020), Philosophy &amp; Economics Fellow </w:t>
      </w:r>
    </w:p>
    <w:p w14:paraId="527BFE56" w14:textId="5D560185" w:rsidR="009776F0" w:rsidRPr="009776F0" w:rsidRDefault="009776F0">
      <w:pPr>
        <w:spacing w:after="0" w:line="276" w:lineRule="auto"/>
        <w:ind w:left="-360" w:right="-180"/>
        <w:rPr>
          <w:rFonts w:ascii="Times New Roman" w:eastAsia="Times New Roman" w:hAnsi="Times New Roman" w:cs="Times New Roman"/>
          <w:sz w:val="20"/>
          <w:szCs w:val="20"/>
        </w:rPr>
      </w:pPr>
      <w:ins w:id="124" w:author=" " w:date="2020-06-27T20:43:00Z">
        <w:r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>Universidad</w:t>
        </w:r>
      </w:ins>
      <w:ins w:id="125" w:author=" " w:date="2020-06-27T20:42:00Z">
        <w:r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 xml:space="preserve"> de Granada,</w:t>
        </w:r>
      </w:ins>
      <w:ins w:id="126" w:author=" " w:date="2020-06-27T20:43:00Z">
        <w:r>
          <w:rPr>
            <w:rFonts w:ascii="Times New Roman" w:eastAsia="Times New Roman" w:hAnsi="Times New Roman" w:cs="Times New Roman"/>
            <w:b/>
            <w:bCs/>
            <w:color w:val="000000"/>
            <w:sz w:val="20"/>
            <w:szCs w:val="20"/>
          </w:rPr>
          <w:t xml:space="preserve"> </w:t>
        </w:r>
        <w:r w:rsidRPr="009776F0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  <w:rPrChange w:id="127" w:author=" " w:date="2020-06-27T20:43:00Z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PrChange>
          </w:rPr>
          <w:t>Spanish Language</w:t>
        </w:r>
        <w:r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 xml:space="preserve"> </w:t>
        </w:r>
        <w:r w:rsidRPr="00B60627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Certificate</w:t>
        </w:r>
      </w:ins>
      <w:ins w:id="128" w:author=" " w:date="2020-06-27T20:45:00Z">
        <w:r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</w:rPr>
          <w:t>, Intermediate B1.1</w:t>
        </w:r>
      </w:ins>
      <w:ins w:id="129" w:author=" " w:date="2020-06-27T20:43:00Z">
        <w:r w:rsidRPr="009776F0">
          <w:rPr>
            <w:rFonts w:ascii="Times New Roman" w:eastAsia="Times New Roman" w:hAnsi="Times New Roman" w:cs="Times New Roman"/>
            <w:i/>
            <w:iCs/>
            <w:color w:val="000000"/>
            <w:sz w:val="20"/>
            <w:szCs w:val="20"/>
            <w:rPrChange w:id="130" w:author=" " w:date="2020-06-27T20:43:00Z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rPrChange>
          </w:rPr>
          <w:t xml:space="preserve"> (2015)</w:t>
        </w:r>
      </w:ins>
    </w:p>
    <w:p w14:paraId="4C86EFF9" w14:textId="06832679" w:rsidR="00315A18" w:rsidRPr="00E14EF7" w:rsidRDefault="00315A18" w:rsidP="0000246D">
      <w:pPr>
        <w:spacing w:after="0" w:line="276" w:lineRule="auto"/>
        <w:ind w:left="-360" w:right="-18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United States Navy Nuclear Power School, </w:t>
      </w:r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Mechanical Engineering, Analytical Chemistry (2011)</w:t>
      </w:r>
    </w:p>
    <w:p w14:paraId="203EF7DB" w14:textId="1BA1E6CD" w:rsidR="0000246D" w:rsidRPr="00E14EF7" w:rsidRDefault="00315A18" w:rsidP="0000246D">
      <w:pPr>
        <w:spacing w:after="0" w:line="276" w:lineRule="auto"/>
        <w:ind w:left="-360" w:right="-18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E14EF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Pennsylvania State University, </w:t>
      </w:r>
      <w:r w:rsidRPr="00E14EF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Management of Information Systems (2009)</w:t>
      </w:r>
    </w:p>
    <w:p w14:paraId="2D20179F" w14:textId="77777777" w:rsidR="001E2E23" w:rsidRPr="00E14EF7" w:rsidRDefault="001E2E23" w:rsidP="0000246D">
      <w:pPr>
        <w:spacing w:after="0" w:line="276" w:lineRule="auto"/>
        <w:ind w:left="-360" w:right="-18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14:paraId="50F9E521" w14:textId="0D923B46" w:rsidR="00315A18" w:rsidRPr="00E14EF7" w:rsidRDefault="00315A18" w:rsidP="00E14EF7">
      <w:pPr>
        <w:spacing w:after="0" w:line="240" w:lineRule="auto"/>
        <w:ind w:left="-360" w:right="-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14E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Technical Skills</w:t>
      </w:r>
    </w:p>
    <w:p w14:paraId="3DF8981D" w14:textId="15955D67" w:rsidR="007F5823" w:rsidRPr="00E14EF7" w:rsidRDefault="00B9032D" w:rsidP="00E14EF7">
      <w:pPr>
        <w:spacing w:after="0" w:line="240" w:lineRule="auto"/>
        <w:ind w:left="-360" w:right="-180"/>
        <w:rPr>
          <w:rFonts w:ascii="Times New Roman" w:eastAsia="Times New Roman" w:hAnsi="Times New Roman" w:cs="Times New Roman"/>
          <w:sz w:val="20"/>
          <w:szCs w:val="20"/>
        </w:rPr>
      </w:pPr>
      <w:r w:rsidRPr="003D1FFE">
        <w:rPr>
          <w:rFonts w:ascii="Times New Roman" w:eastAsia="Times New Roman" w:hAnsi="Times New Roman" w:cs="Times New Roman"/>
          <w:sz w:val="10"/>
          <w:szCs w:val="10"/>
        </w:rPr>
        <w:pict w14:anchorId="04F06668">
          <v:rect id="_x0000_i1027" style="width:0;height:1.5pt" o:hralign="center" o:hrstd="t" o:hr="t" fillcolor="#a0a0a0" stroked="f"/>
        </w:pict>
      </w:r>
    </w:p>
    <w:p w14:paraId="5718B744" w14:textId="776E6C43" w:rsidR="00832BE6" w:rsidRPr="00832BE6" w:rsidRDefault="00832BE6" w:rsidP="00832BE6">
      <w:pPr>
        <w:pStyle w:val="ListBullet"/>
        <w:numPr>
          <w:ilvl w:val="0"/>
          <w:numId w:val="0"/>
        </w:numPr>
        <w:ind w:left="-360"/>
        <w:rPr>
          <w:sz w:val="20"/>
          <w:szCs w:val="20"/>
        </w:rPr>
      </w:pPr>
      <w:r w:rsidRPr="00832BE6">
        <w:rPr>
          <w:b/>
          <w:bCs/>
          <w:sz w:val="20"/>
          <w:szCs w:val="20"/>
        </w:rPr>
        <w:t>Applications:</w:t>
      </w:r>
      <w:r w:rsidRPr="00832BE6">
        <w:rPr>
          <w:sz w:val="20"/>
          <w:szCs w:val="20"/>
        </w:rPr>
        <w:t xml:space="preserve"> </w:t>
      </w:r>
      <w:r w:rsidR="008476E8" w:rsidRPr="00832BE6">
        <w:rPr>
          <w:i/>
          <w:iCs/>
          <w:sz w:val="20"/>
          <w:szCs w:val="20"/>
        </w:rPr>
        <w:t xml:space="preserve">Seismic, SAP, </w:t>
      </w:r>
      <w:r w:rsidRPr="00832BE6">
        <w:rPr>
          <w:i/>
          <w:iCs/>
          <w:sz w:val="20"/>
          <w:szCs w:val="20"/>
          <w:shd w:val="clear" w:color="auto" w:fill="FFFFFF"/>
        </w:rPr>
        <w:t>Salesforce,</w:t>
      </w:r>
      <w:r w:rsidRPr="00832BE6">
        <w:rPr>
          <w:i/>
          <w:iCs/>
          <w:sz w:val="20"/>
          <w:szCs w:val="20"/>
        </w:rPr>
        <w:t xml:space="preserve"> LIMS, </w:t>
      </w:r>
      <w:r w:rsidRPr="00832BE6">
        <w:rPr>
          <w:i/>
          <w:iCs/>
          <w:sz w:val="20"/>
          <w:szCs w:val="20"/>
          <w:shd w:val="clear" w:color="auto" w:fill="FFFFFF"/>
        </w:rPr>
        <w:t>Microsoft Office Suite</w:t>
      </w:r>
      <w:r w:rsidRPr="00832BE6">
        <w:rPr>
          <w:i/>
          <w:iCs/>
          <w:sz w:val="20"/>
          <w:szCs w:val="20"/>
        </w:rPr>
        <w:t xml:space="preserve">, QMS, </w:t>
      </w:r>
      <w:r w:rsidRPr="00832BE6">
        <w:rPr>
          <w:i/>
          <w:iCs/>
          <w:sz w:val="20"/>
          <w:szCs w:val="20"/>
          <w:shd w:val="clear" w:color="auto" w:fill="FFFFFF"/>
        </w:rPr>
        <w:t>Excel,</w:t>
      </w:r>
      <w:r w:rsidRPr="00832BE6">
        <w:rPr>
          <w:i/>
          <w:iCs/>
          <w:sz w:val="20"/>
          <w:szCs w:val="20"/>
        </w:rPr>
        <w:t xml:space="preserve"> MATLAB, </w:t>
      </w:r>
      <w:r w:rsidRPr="00832BE6">
        <w:rPr>
          <w:i/>
          <w:iCs/>
          <w:sz w:val="20"/>
          <w:szCs w:val="20"/>
          <w:shd w:val="clear" w:color="auto" w:fill="FFFFFF"/>
        </w:rPr>
        <w:t>Tableau, Aladdin</w:t>
      </w:r>
      <w:r w:rsidR="00EB733E">
        <w:rPr>
          <w:i/>
          <w:iCs/>
          <w:sz w:val="20"/>
          <w:szCs w:val="20"/>
          <w:shd w:val="clear" w:color="auto" w:fill="FFFFFF"/>
        </w:rPr>
        <w:t xml:space="preserve">, </w:t>
      </w:r>
      <w:del w:id="131" w:author=" " w:date="2020-06-26T13:01:00Z">
        <w:r w:rsidR="00EB733E" w:rsidDel="00A700B1">
          <w:rPr>
            <w:i/>
            <w:iCs/>
            <w:sz w:val="20"/>
            <w:szCs w:val="20"/>
            <w:shd w:val="clear" w:color="auto" w:fill="FFFFFF"/>
          </w:rPr>
          <w:delText>Quiken</w:delText>
        </w:r>
      </w:del>
      <w:ins w:id="132" w:author=" " w:date="2020-06-26T13:01:00Z">
        <w:r w:rsidR="00A700B1">
          <w:rPr>
            <w:i/>
            <w:iCs/>
            <w:sz w:val="20"/>
            <w:szCs w:val="20"/>
            <w:shd w:val="clear" w:color="auto" w:fill="FFFFFF"/>
          </w:rPr>
          <w:t>Quicken</w:t>
        </w:r>
      </w:ins>
    </w:p>
    <w:p w14:paraId="4E16789D" w14:textId="2A8C4BEE" w:rsidR="00832BE6" w:rsidRPr="00832BE6" w:rsidRDefault="00832BE6" w:rsidP="00832BE6">
      <w:pPr>
        <w:pStyle w:val="ListBullet"/>
        <w:numPr>
          <w:ilvl w:val="0"/>
          <w:numId w:val="0"/>
        </w:numPr>
        <w:ind w:left="-360"/>
        <w:rPr>
          <w:sz w:val="20"/>
          <w:szCs w:val="20"/>
        </w:rPr>
      </w:pPr>
      <w:r w:rsidRPr="00832BE6">
        <w:rPr>
          <w:b/>
          <w:bCs/>
          <w:sz w:val="20"/>
          <w:szCs w:val="20"/>
        </w:rPr>
        <w:t>Technical Programs:</w:t>
      </w:r>
      <w:r w:rsidRPr="00832BE6">
        <w:rPr>
          <w:sz w:val="20"/>
          <w:szCs w:val="20"/>
        </w:rPr>
        <w:t xml:space="preserve"> </w:t>
      </w:r>
      <w:r w:rsidRPr="00832BE6">
        <w:rPr>
          <w:i/>
          <w:iCs/>
          <w:sz w:val="20"/>
          <w:szCs w:val="20"/>
        </w:rPr>
        <w:t>IS</w:t>
      </w:r>
      <w:r w:rsidR="00EB733E">
        <w:rPr>
          <w:i/>
          <w:iCs/>
          <w:sz w:val="20"/>
          <w:szCs w:val="20"/>
        </w:rPr>
        <w:t xml:space="preserve">O, </w:t>
      </w:r>
      <w:r w:rsidRPr="00832BE6">
        <w:rPr>
          <w:i/>
          <w:iCs/>
          <w:sz w:val="20"/>
          <w:szCs w:val="20"/>
          <w:shd w:val="clear" w:color="auto" w:fill="FFFFFF"/>
        </w:rPr>
        <w:t>OSHA, SDS</w:t>
      </w:r>
      <w:r w:rsidR="00EB733E">
        <w:rPr>
          <w:i/>
          <w:iCs/>
          <w:sz w:val="20"/>
          <w:szCs w:val="20"/>
          <w:shd w:val="clear" w:color="auto" w:fill="FFFFFF"/>
        </w:rPr>
        <w:t>/</w:t>
      </w:r>
      <w:r w:rsidRPr="00832BE6">
        <w:rPr>
          <w:i/>
          <w:iCs/>
          <w:sz w:val="20"/>
          <w:szCs w:val="20"/>
          <w:shd w:val="clear" w:color="auto" w:fill="FFFFFF"/>
        </w:rPr>
        <w:t>MSDS, cGMP, Lean Sigma Six, IPC</w:t>
      </w:r>
    </w:p>
    <w:p w14:paraId="0A4A2BE1" w14:textId="6171EB25" w:rsidR="00832BE6" w:rsidRPr="00832BE6" w:rsidRDefault="00832BE6" w:rsidP="00832BE6">
      <w:pPr>
        <w:pStyle w:val="ListBullet"/>
        <w:numPr>
          <w:ilvl w:val="0"/>
          <w:numId w:val="0"/>
        </w:numPr>
        <w:ind w:left="-360"/>
        <w:rPr>
          <w:sz w:val="20"/>
          <w:szCs w:val="20"/>
          <w:shd w:val="clear" w:color="auto" w:fill="FFFFFF"/>
        </w:rPr>
      </w:pPr>
      <w:r w:rsidRPr="00832BE6">
        <w:rPr>
          <w:b/>
          <w:bCs/>
          <w:sz w:val="20"/>
          <w:szCs w:val="20"/>
        </w:rPr>
        <w:t>Programming Languages</w:t>
      </w:r>
      <w:r w:rsidRPr="00EB733E">
        <w:rPr>
          <w:b/>
          <w:bCs/>
          <w:i/>
          <w:iCs/>
          <w:sz w:val="20"/>
          <w:szCs w:val="20"/>
        </w:rPr>
        <w:t>:</w:t>
      </w:r>
      <w:r w:rsidR="00315A18" w:rsidRPr="00EB733E">
        <w:rPr>
          <w:i/>
          <w:iCs/>
          <w:sz w:val="20"/>
          <w:szCs w:val="20"/>
        </w:rPr>
        <w:t xml:space="preserve"> </w:t>
      </w:r>
      <w:r w:rsidR="00315A18" w:rsidRPr="00EB733E">
        <w:rPr>
          <w:i/>
          <w:iCs/>
          <w:sz w:val="20"/>
          <w:szCs w:val="20"/>
          <w:shd w:val="clear" w:color="auto" w:fill="FFFFFF"/>
        </w:rPr>
        <w:t>R</w:t>
      </w:r>
      <w:r w:rsidR="002C47C8" w:rsidRPr="00EB733E">
        <w:rPr>
          <w:i/>
          <w:iCs/>
          <w:sz w:val="20"/>
          <w:szCs w:val="20"/>
          <w:shd w:val="clear" w:color="auto" w:fill="FFFFFF"/>
        </w:rPr>
        <w:t>, Python</w:t>
      </w:r>
      <w:r w:rsidR="008476E8" w:rsidRPr="00EB733E">
        <w:rPr>
          <w:i/>
          <w:iCs/>
          <w:sz w:val="20"/>
          <w:szCs w:val="20"/>
          <w:shd w:val="clear" w:color="auto" w:fill="FFFFFF"/>
        </w:rPr>
        <w:t xml:space="preserve">, </w:t>
      </w:r>
      <w:r w:rsidR="001E2E23" w:rsidRPr="00EB733E">
        <w:rPr>
          <w:i/>
          <w:iCs/>
          <w:sz w:val="20"/>
          <w:szCs w:val="20"/>
          <w:shd w:val="clear" w:color="auto" w:fill="FFFFFF"/>
        </w:rPr>
        <w:t>Lua</w:t>
      </w:r>
    </w:p>
    <w:p w14:paraId="12843CB4" w14:textId="2E2115D7" w:rsidR="000456D0" w:rsidRPr="00E14EF7" w:rsidRDefault="000456D0" w:rsidP="007F5823">
      <w:pPr>
        <w:spacing w:after="0" w:line="276" w:lineRule="auto"/>
        <w:ind w:left="-360" w:right="-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14E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Awards &amp; Medals</w:t>
      </w:r>
    </w:p>
    <w:p w14:paraId="464FA370" w14:textId="754AFEAE" w:rsidR="007F5823" w:rsidRPr="00E14EF7" w:rsidRDefault="00B9032D" w:rsidP="000456D0">
      <w:pPr>
        <w:spacing w:after="0" w:line="276" w:lineRule="auto"/>
        <w:ind w:left="-360" w:right="-180"/>
        <w:rPr>
          <w:rFonts w:ascii="Times New Roman" w:eastAsia="Times New Roman" w:hAnsi="Times New Roman" w:cs="Times New Roman"/>
          <w:sz w:val="20"/>
          <w:szCs w:val="20"/>
        </w:rPr>
      </w:pPr>
      <w:r w:rsidRPr="003D1FFE">
        <w:rPr>
          <w:rFonts w:ascii="Times New Roman" w:eastAsia="Times New Roman" w:hAnsi="Times New Roman" w:cs="Times New Roman"/>
          <w:sz w:val="10"/>
          <w:szCs w:val="10"/>
        </w:rPr>
        <w:pict w14:anchorId="783DC8BD">
          <v:rect id="_x0000_i1028" style="width:0;height:1.5pt" o:hralign="center" o:hrstd="t" o:hr="t" fillcolor="#a0a0a0" stroked="f"/>
        </w:pict>
      </w:r>
    </w:p>
    <w:p w14:paraId="42A6C299" w14:textId="3039D403" w:rsidR="000456D0" w:rsidRPr="00E14EF7" w:rsidRDefault="000456D0">
      <w:pPr>
        <w:spacing w:after="0" w:line="276" w:lineRule="auto"/>
        <w:ind w:left="-360"/>
        <w:jc w:val="both"/>
        <w:rPr>
          <w:rFonts w:ascii="Times New Roman" w:hAnsi="Times New Roman" w:cs="Times New Roman"/>
          <w:sz w:val="20"/>
          <w:szCs w:val="20"/>
        </w:rPr>
        <w:pPrChange w:id="133" w:author=" " w:date="2020-06-26T12:53:00Z">
          <w:pPr>
            <w:spacing w:after="0" w:line="276" w:lineRule="auto"/>
            <w:ind w:left="-360"/>
            <w:jc w:val="center"/>
          </w:pPr>
        </w:pPrChange>
      </w:pPr>
      <w:r w:rsidRPr="00E14EF7">
        <w:rPr>
          <w:rFonts w:ascii="Times New Roman" w:hAnsi="Times New Roman" w:cs="Times New Roman"/>
          <w:sz w:val="20"/>
          <w:szCs w:val="20"/>
        </w:rPr>
        <w:t xml:space="preserve">Letter of Commendation </w:t>
      </w:r>
      <w:del w:id="134" w:author=" " w:date="2020-06-29T10:58:00Z">
        <w:r w:rsidR="002C47C8" w:rsidRPr="00E14EF7" w:rsidDel="003D3342">
          <w:rPr>
            <w:rFonts w:ascii="Times New Roman" w:hAnsi="Times New Roman" w:cs="Times New Roman"/>
          </w:rPr>
          <w:delText xml:space="preserve">RDML </w:delText>
        </w:r>
      </w:del>
      <w:ins w:id="135" w:author=" " w:date="2020-06-29T10:58:00Z">
        <w:r w:rsidR="003D3342">
          <w:rPr>
            <w:rFonts w:ascii="Times New Roman" w:hAnsi="Times New Roman" w:cs="Times New Roman"/>
          </w:rPr>
          <w:t>Admiral</w:t>
        </w:r>
        <w:r w:rsidR="003D3342" w:rsidRPr="00E14EF7">
          <w:rPr>
            <w:rFonts w:ascii="Times New Roman" w:hAnsi="Times New Roman" w:cs="Times New Roman"/>
          </w:rPr>
          <w:t xml:space="preserve"> </w:t>
        </w:r>
      </w:ins>
      <w:r w:rsidR="002C47C8" w:rsidRPr="00E14EF7">
        <w:rPr>
          <w:rFonts w:ascii="Times New Roman" w:hAnsi="Times New Roman" w:cs="Times New Roman"/>
          <w:sz w:val="20"/>
          <w:szCs w:val="20"/>
        </w:rPr>
        <w:t>J.S. Ruth</w:t>
      </w:r>
      <w:del w:id="136" w:author=" " w:date="2020-06-29T10:58:00Z">
        <w:r w:rsidR="002C47C8" w:rsidRPr="00E14EF7" w:rsidDel="003D3342">
          <w:rPr>
            <w:rFonts w:ascii="Times New Roman" w:hAnsi="Times New Roman" w:cs="Times New Roman"/>
            <w:sz w:val="20"/>
            <w:szCs w:val="20"/>
          </w:rPr>
          <w:delText xml:space="preserve"> USN</w:delText>
        </w:r>
      </w:del>
      <w:r w:rsidR="002C47C8" w:rsidRPr="00E14EF7">
        <w:rPr>
          <w:rFonts w:ascii="Times New Roman" w:hAnsi="Times New Roman" w:cs="Times New Roman"/>
          <w:sz w:val="20"/>
          <w:szCs w:val="20"/>
        </w:rPr>
        <w:t xml:space="preserve">, Meritorious Unit Commendation, </w:t>
      </w:r>
      <w:del w:id="137" w:author=" " w:date="2020-06-29T10:58:00Z">
        <w:r w:rsidR="002C47C8" w:rsidRPr="00E14EF7" w:rsidDel="003D3342">
          <w:rPr>
            <w:rFonts w:ascii="Times New Roman" w:hAnsi="Times New Roman" w:cs="Times New Roman"/>
            <w:sz w:val="20"/>
            <w:szCs w:val="20"/>
          </w:rPr>
          <w:delText xml:space="preserve">Navy Good Conduct Medal, </w:delText>
        </w:r>
      </w:del>
      <w:r w:rsidR="002C47C8" w:rsidRPr="00E14EF7">
        <w:rPr>
          <w:rFonts w:ascii="Times New Roman" w:hAnsi="Times New Roman" w:cs="Times New Roman"/>
          <w:sz w:val="20"/>
          <w:szCs w:val="20"/>
        </w:rPr>
        <w:t>National Defense Service Medal, Global War on Terrorism Expeditionary Medal, Global War on Terrorism Service Medal</w:t>
      </w:r>
      <w:del w:id="138" w:author=" " w:date="2020-06-29T10:24:00Z">
        <w:r w:rsidR="002C47C8" w:rsidRPr="00E14EF7" w:rsidDel="00B5262D">
          <w:rPr>
            <w:rFonts w:ascii="Times New Roman" w:hAnsi="Times New Roman" w:cs="Times New Roman"/>
            <w:sz w:val="20"/>
            <w:szCs w:val="20"/>
          </w:rPr>
          <w:delText>, Sea Service Deployment Medal</w:delText>
        </w:r>
      </w:del>
      <w:bookmarkEnd w:id="1"/>
    </w:p>
    <w:sectPr w:rsidR="000456D0" w:rsidRPr="00E14EF7" w:rsidSect="0000246D">
      <w:headerReference w:type="default" r:id="rId12"/>
      <w:pgSz w:w="12240" w:h="15840"/>
      <w:pgMar w:top="1440" w:right="1440" w:bottom="810" w:left="1440" w:header="720" w:footer="9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8" w:author="macdonald.corey.a@gmail.com" w:date="2020-06-26T12:50:00Z" w:initials="m">
    <w:p w14:paraId="37050B21" w14:textId="77777777" w:rsidR="00A700B1" w:rsidRDefault="00A700B1" w:rsidP="00A700B1">
      <w:pPr>
        <w:pStyle w:val="CommentText"/>
      </w:pPr>
      <w:r>
        <w:rPr>
          <w:rStyle w:val="CommentReference"/>
        </w:rPr>
        <w:annotationRef/>
      </w:r>
      <w:r>
        <w:t>Maybe spell this out in the place where you use it above instead of here?</w:t>
      </w:r>
    </w:p>
  </w:comment>
  <w:comment w:id="27" w:author="macdonald.corey.a@gmail.com" w:date="2020-06-26T12:48:00Z" w:initials="m">
    <w:p w14:paraId="56EE50DB" w14:textId="65D92D82" w:rsidR="001B15E1" w:rsidRDefault="001B15E1">
      <w:pPr>
        <w:pStyle w:val="CommentText"/>
      </w:pPr>
      <w:r>
        <w:rPr>
          <w:rStyle w:val="CommentReference"/>
        </w:rPr>
        <w:annotationRef/>
      </w:r>
      <w:r>
        <w:t>Is this one thing? Or should there be a comma?</w:t>
      </w:r>
    </w:p>
  </w:comment>
  <w:comment w:id="64" w:author="macdonald.corey.a@gmail.com" w:date="2020-06-26T12:50:00Z" w:initials="m">
    <w:p w14:paraId="253A7C0E" w14:textId="11356C4B" w:rsidR="001B15E1" w:rsidRDefault="001B15E1">
      <w:pPr>
        <w:pStyle w:val="CommentText"/>
      </w:pPr>
      <w:r>
        <w:rPr>
          <w:rStyle w:val="CommentReference"/>
        </w:rPr>
        <w:annotationRef/>
      </w:r>
      <w:r>
        <w:t>Maybe spell this out in the place where you use it above instead of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050B21" w15:done="1"/>
  <w15:commentEx w15:paraId="56EE50DB" w15:done="1"/>
  <w15:commentEx w15:paraId="253A7C0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06FA5" w16cex:dateUtc="2020-06-26T16:50:00Z"/>
  <w16cex:commentExtensible w16cex:durableId="22A06D1E" w16cex:dateUtc="2020-06-26T16:48:00Z"/>
  <w16cex:commentExtensible w16cex:durableId="22A06D80" w16cex:dateUtc="2020-06-26T16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050B21" w16cid:durableId="22A06FA5"/>
  <w16cid:commentId w16cid:paraId="56EE50DB" w16cid:durableId="22A06D1E"/>
  <w16cid:commentId w16cid:paraId="253A7C0E" w16cid:durableId="22A06D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F724A" w14:textId="77777777" w:rsidR="00B9032D" w:rsidRDefault="00B9032D" w:rsidP="0000246D">
      <w:pPr>
        <w:spacing w:after="0" w:line="240" w:lineRule="auto"/>
      </w:pPr>
      <w:r>
        <w:separator/>
      </w:r>
    </w:p>
  </w:endnote>
  <w:endnote w:type="continuationSeparator" w:id="0">
    <w:p w14:paraId="7B6C0A41" w14:textId="77777777" w:rsidR="00B9032D" w:rsidRDefault="00B9032D" w:rsidP="00002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466EA" w14:textId="77777777" w:rsidR="00B9032D" w:rsidRDefault="00B9032D" w:rsidP="0000246D">
      <w:pPr>
        <w:spacing w:after="0" w:line="240" w:lineRule="auto"/>
      </w:pPr>
      <w:r>
        <w:separator/>
      </w:r>
    </w:p>
  </w:footnote>
  <w:footnote w:type="continuationSeparator" w:id="0">
    <w:p w14:paraId="420F6ABD" w14:textId="77777777" w:rsidR="00B9032D" w:rsidRDefault="00B9032D" w:rsidP="00002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39" w:name="_Hlk44320922"/>
  <w:bookmarkStart w:id="140" w:name="_Hlk44320923"/>
  <w:p w14:paraId="30EB293E" w14:textId="0558E15B" w:rsidR="00B5262D" w:rsidRPr="007F5823" w:rsidRDefault="00B5262D" w:rsidP="00E14EF7">
    <w:pPr>
      <w:pStyle w:val="Header"/>
      <w:jc w:val="center"/>
      <w:rPr>
        <w:color w:val="4472C4" w:themeColor="accent1"/>
        <w:sz w:val="28"/>
        <w:szCs w:val="28"/>
        <w:u w:val="single"/>
      </w:rPr>
    </w:pPr>
    <w:ins w:id="141" w:author=" " w:date="2020-06-29T10:28:00Z">
      <w:r w:rsidRPr="00B5262D">
        <w:rPr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1ACC1131" wp14:editId="21BC47B7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4500</wp14:pctPosVOffset>
                    </wp:positionV>
                  </mc:Choice>
                  <mc:Fallback>
                    <wp:positionV relativeFrom="page">
                      <wp:posOffset>452120</wp:posOffset>
                    </wp:positionV>
                  </mc:Fallback>
                </mc:AlternateContent>
                <wp:extent cx="5950039" cy="270457"/>
                <wp:effectExtent l="0" t="0" r="0" b="7620"/>
                <wp:wrapSquare wrapText="bothSides"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39" cy="2704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E5CAE" w14:textId="2F8198EA" w:rsidR="00B5262D" w:rsidRPr="00B5262D" w:rsidRDefault="00C6269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28"/>
                                <w:szCs w:val="28"/>
                                <w:rPrChange w:id="142" w:author=" " w:date="2020-06-29T10:35:00Z">
                                  <w:rPr>
                                    <w:caps/>
                                    <w:color w:val="FFFFFF" w:themeColor="background1"/>
                                  </w:rPr>
                                </w:rPrChange>
                              </w:rPr>
                            </w:pPr>
                            <w:ins w:id="143" w:author=" " w:date="2020-06-29T10:37:00Z"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C. </w:t>
                              </w:r>
                            </w:ins>
                            <w:ins w:id="144" w:author=" " w:date="2020-06-29T10:36:00Z"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Adam MaCDonald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1ACC1131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  <v:textbox style="mso-fit-shape-to-text:t">
                  <w:txbxContent>
                    <w:p w14:paraId="045E5CAE" w14:textId="2F8198EA" w:rsidR="00B5262D" w:rsidRPr="00B5262D" w:rsidRDefault="00C6269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b/>
                          <w:bCs/>
                          <w:caps/>
                          <w:color w:val="FFFFFF" w:themeColor="background1"/>
                          <w:sz w:val="28"/>
                          <w:szCs w:val="28"/>
                          <w:rPrChange w:id="180" w:author=" " w:date="2020-06-29T10:35:00Z">
                            <w:rPr>
                              <w:caps/>
                              <w:color w:val="FFFFFF" w:themeColor="background1"/>
                            </w:rPr>
                          </w:rPrChange>
                        </w:rPr>
                      </w:pPr>
                      <w:ins w:id="181" w:author=" " w:date="2020-06-29T10:37:00Z"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C. </w:t>
                        </w:r>
                      </w:ins>
                      <w:ins w:id="182" w:author=" " w:date="2020-06-29T10:36:00Z"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Adam MaCDonald</w:t>
                        </w:r>
                      </w:ins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ins>
    <w:ins w:id="145" w:author=" " w:date="2020-06-29T10:37:00Z">
      <w:r w:rsidR="00C6269E">
        <w:rPr>
          <w:color w:val="4472C4" w:themeColor="accent1"/>
          <w:sz w:val="28"/>
          <w:szCs w:val="28"/>
          <w:u w:val="single"/>
        </w:rPr>
        <w:fldChar w:fldCharType="begin"/>
      </w:r>
      <w:r w:rsidR="00C6269E">
        <w:rPr>
          <w:color w:val="4472C4" w:themeColor="accent1"/>
          <w:sz w:val="28"/>
          <w:szCs w:val="28"/>
          <w:u w:val="single"/>
        </w:rPr>
        <w:instrText xml:space="preserve"> HYPERLINK "mailto:</w:instrText>
      </w:r>
    </w:ins>
    <w:ins w:id="146" w:author=" " w:date="2020-06-29T10:29:00Z">
      <w:r w:rsidR="00C6269E" w:rsidRPr="00C6269E">
        <w:rPr>
          <w:color w:val="4472C4" w:themeColor="accent1"/>
          <w:rPrChange w:id="147" w:author=" " w:date="2020-06-29T10:37:00Z">
            <w:rPr>
              <w:rStyle w:val="Hyperlink"/>
              <w:sz w:val="28"/>
              <w:szCs w:val="28"/>
            </w:rPr>
          </w:rPrChange>
        </w:rPr>
        <w:instrText>MacDonald.</w:instrText>
      </w:r>
    </w:ins>
    <w:ins w:id="148" w:author=" " w:date="2020-06-29T10:37:00Z">
      <w:r w:rsidR="00C6269E" w:rsidRPr="00C6269E">
        <w:rPr>
          <w:color w:val="4472C4" w:themeColor="accent1"/>
          <w:rPrChange w:id="149" w:author=" " w:date="2020-06-29T10:37:00Z">
            <w:rPr>
              <w:rStyle w:val="Hyperlink"/>
              <w:sz w:val="28"/>
              <w:szCs w:val="28"/>
            </w:rPr>
          </w:rPrChange>
        </w:rPr>
        <w:instrText>Reply</w:instrText>
      </w:r>
    </w:ins>
    <w:ins w:id="150" w:author=" " w:date="2020-06-29T10:29:00Z">
      <w:r w:rsidR="00C6269E" w:rsidRPr="00C6269E">
        <w:rPr>
          <w:color w:val="4472C4" w:themeColor="accent1"/>
          <w:rPrChange w:id="151" w:author=" " w:date="2020-06-29T10:37:00Z">
            <w:rPr>
              <w:rStyle w:val="Hyperlink"/>
              <w:sz w:val="28"/>
              <w:szCs w:val="28"/>
            </w:rPr>
          </w:rPrChange>
        </w:rPr>
        <w:instrText>@gmail.com</w:instrText>
      </w:r>
    </w:ins>
    <w:ins w:id="152" w:author=" " w:date="2020-06-29T10:37:00Z">
      <w:r w:rsidR="00C6269E">
        <w:rPr>
          <w:color w:val="4472C4" w:themeColor="accent1"/>
          <w:sz w:val="28"/>
          <w:szCs w:val="28"/>
          <w:u w:val="single"/>
        </w:rPr>
        <w:instrText xml:space="preserve">" </w:instrText>
      </w:r>
      <w:r w:rsidR="00C6269E">
        <w:rPr>
          <w:color w:val="4472C4" w:themeColor="accent1"/>
          <w:sz w:val="28"/>
          <w:szCs w:val="28"/>
          <w:u w:val="single"/>
        </w:rPr>
        <w:fldChar w:fldCharType="separate"/>
      </w:r>
    </w:ins>
    <w:ins w:id="153" w:author=" " w:date="2020-06-29T10:29:00Z">
      <w:r w:rsidR="00C6269E" w:rsidRPr="005870A2">
        <w:rPr>
          <w:rStyle w:val="Hyperlink"/>
          <w:sz w:val="28"/>
          <w:szCs w:val="28"/>
        </w:rPr>
        <w:t>MacDonald.</w:t>
      </w:r>
    </w:ins>
    <w:ins w:id="154" w:author=" " w:date="2020-06-29T10:37:00Z">
      <w:r w:rsidR="00C6269E" w:rsidRPr="005870A2">
        <w:rPr>
          <w:rStyle w:val="Hyperlink"/>
          <w:sz w:val="28"/>
          <w:szCs w:val="28"/>
        </w:rPr>
        <w:t>Reply</w:t>
      </w:r>
    </w:ins>
    <w:ins w:id="155" w:author=" " w:date="2020-06-29T10:29:00Z">
      <w:r w:rsidR="00C6269E" w:rsidRPr="005870A2">
        <w:rPr>
          <w:rStyle w:val="Hyperlink"/>
          <w:sz w:val="28"/>
          <w:szCs w:val="28"/>
        </w:rPr>
        <w:t>@gmail.com</w:t>
      </w:r>
    </w:ins>
    <w:ins w:id="156" w:author=" " w:date="2020-06-29T10:37:00Z">
      <w:r w:rsidR="00C6269E">
        <w:rPr>
          <w:color w:val="4472C4" w:themeColor="accent1"/>
          <w:sz w:val="28"/>
          <w:szCs w:val="28"/>
          <w:u w:val="single"/>
        </w:rPr>
        <w:fldChar w:fldCharType="end"/>
      </w:r>
    </w:ins>
    <w:ins w:id="157" w:author=" " w:date="2020-06-29T10:29:00Z">
      <w:r>
        <w:rPr>
          <w:color w:val="4472C4" w:themeColor="accent1"/>
          <w:sz w:val="28"/>
          <w:szCs w:val="28"/>
          <w:u w:val="single"/>
        </w:rPr>
        <w:t xml:space="preserve"> | (717) 758-1155</w:t>
      </w:r>
    </w:ins>
    <w:bookmarkEnd w:id="139"/>
    <w:bookmarkEnd w:id="14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17C50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B2479C"/>
    <w:multiLevelType w:val="multilevel"/>
    <w:tmpl w:val="C534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55BE3"/>
    <w:multiLevelType w:val="multilevel"/>
    <w:tmpl w:val="D812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B122C"/>
    <w:multiLevelType w:val="multilevel"/>
    <w:tmpl w:val="B4D6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E29BA"/>
    <w:multiLevelType w:val="multilevel"/>
    <w:tmpl w:val="F8EC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D628C"/>
    <w:multiLevelType w:val="multilevel"/>
    <w:tmpl w:val="9D4E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 ">
    <w15:presenceInfo w15:providerId="Windows Live" w15:userId="f0e0fcbb820c2e22"/>
  </w15:person>
  <w15:person w15:author="macdonald.corey.a@gmail.com">
    <w15:presenceInfo w15:providerId="Windows Live" w15:userId="f0e0fcbb820c2e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18"/>
    <w:rsid w:val="0000246D"/>
    <w:rsid w:val="000325D9"/>
    <w:rsid w:val="000456D0"/>
    <w:rsid w:val="000C38C1"/>
    <w:rsid w:val="000E0D29"/>
    <w:rsid w:val="000E44EA"/>
    <w:rsid w:val="001374CB"/>
    <w:rsid w:val="001659AF"/>
    <w:rsid w:val="001B15E1"/>
    <w:rsid w:val="001E2E23"/>
    <w:rsid w:val="001F0954"/>
    <w:rsid w:val="002278ED"/>
    <w:rsid w:val="00265D1C"/>
    <w:rsid w:val="00284E90"/>
    <w:rsid w:val="002C47C8"/>
    <w:rsid w:val="002E5557"/>
    <w:rsid w:val="00315A18"/>
    <w:rsid w:val="003902A2"/>
    <w:rsid w:val="003D1FFE"/>
    <w:rsid w:val="003D3342"/>
    <w:rsid w:val="003E4F68"/>
    <w:rsid w:val="003F56F9"/>
    <w:rsid w:val="0044530F"/>
    <w:rsid w:val="00483914"/>
    <w:rsid w:val="004C3D15"/>
    <w:rsid w:val="004D4A48"/>
    <w:rsid w:val="00502CFE"/>
    <w:rsid w:val="00510AE2"/>
    <w:rsid w:val="0058608D"/>
    <w:rsid w:val="005A72FC"/>
    <w:rsid w:val="005B7194"/>
    <w:rsid w:val="005D11A5"/>
    <w:rsid w:val="005D3864"/>
    <w:rsid w:val="0060074F"/>
    <w:rsid w:val="006A5E01"/>
    <w:rsid w:val="00722461"/>
    <w:rsid w:val="007A63D2"/>
    <w:rsid w:val="007D3ED5"/>
    <w:rsid w:val="007F39B9"/>
    <w:rsid w:val="007F5823"/>
    <w:rsid w:val="00832BE6"/>
    <w:rsid w:val="008476E8"/>
    <w:rsid w:val="008F5830"/>
    <w:rsid w:val="00913DD2"/>
    <w:rsid w:val="009542E1"/>
    <w:rsid w:val="00954C01"/>
    <w:rsid w:val="009621E5"/>
    <w:rsid w:val="009776F0"/>
    <w:rsid w:val="00A04AF9"/>
    <w:rsid w:val="00A42E05"/>
    <w:rsid w:val="00A700B1"/>
    <w:rsid w:val="00AE1E70"/>
    <w:rsid w:val="00B0142B"/>
    <w:rsid w:val="00B24369"/>
    <w:rsid w:val="00B35954"/>
    <w:rsid w:val="00B5262D"/>
    <w:rsid w:val="00B75B7C"/>
    <w:rsid w:val="00B9032D"/>
    <w:rsid w:val="00BF6EF2"/>
    <w:rsid w:val="00C6269E"/>
    <w:rsid w:val="00C85FBA"/>
    <w:rsid w:val="00CE3E3F"/>
    <w:rsid w:val="00D0540E"/>
    <w:rsid w:val="00D43D37"/>
    <w:rsid w:val="00D823F0"/>
    <w:rsid w:val="00DA5116"/>
    <w:rsid w:val="00DD42CA"/>
    <w:rsid w:val="00DE7544"/>
    <w:rsid w:val="00E0163B"/>
    <w:rsid w:val="00E10F99"/>
    <w:rsid w:val="00E14EF7"/>
    <w:rsid w:val="00E92820"/>
    <w:rsid w:val="00EB733E"/>
    <w:rsid w:val="00F23B5E"/>
    <w:rsid w:val="00F306C1"/>
    <w:rsid w:val="00F446DA"/>
    <w:rsid w:val="00F53DA6"/>
    <w:rsid w:val="00F5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1FB60"/>
  <w15:chartTrackingRefBased/>
  <w15:docId w15:val="{A487859D-D66B-4787-BD9F-334F5139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E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315A18"/>
    <w:pPr>
      <w:numPr>
        <w:numId w:val="6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1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15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2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46D"/>
  </w:style>
  <w:style w:type="paragraph" w:styleId="Footer">
    <w:name w:val="footer"/>
    <w:basedOn w:val="Normal"/>
    <w:link w:val="FooterChar"/>
    <w:uiPriority w:val="99"/>
    <w:unhideWhenUsed/>
    <w:rsid w:val="00002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46D"/>
  </w:style>
  <w:style w:type="character" w:styleId="Hyperlink">
    <w:name w:val="Hyperlink"/>
    <w:basedOn w:val="DefaultParagraphFont"/>
    <w:uiPriority w:val="99"/>
    <w:unhideWhenUsed/>
    <w:rsid w:val="00D82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3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3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51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2E2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ineNumber">
    <w:name w:val="line number"/>
    <w:basedOn w:val="DefaultParagraphFont"/>
    <w:uiPriority w:val="99"/>
    <w:semiHidden/>
    <w:unhideWhenUsed/>
    <w:rsid w:val="007F5823"/>
  </w:style>
  <w:style w:type="character" w:customStyle="1" w:styleId="Heading3Char">
    <w:name w:val="Heading 3 Char"/>
    <w:basedOn w:val="DefaultParagraphFont"/>
    <w:link w:val="Heading3"/>
    <w:uiPriority w:val="9"/>
    <w:semiHidden/>
    <w:rsid w:val="00C85F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B1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5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5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5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5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81050-2F01-40E6-88E0-1016A5A3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 Adam MacDonald</dc:title>
  <dc:subject/>
  <dc:creator>Corey MacDonald</dc:creator>
  <cp:keywords/>
  <dc:description/>
  <cp:lastModifiedBy> </cp:lastModifiedBy>
  <cp:revision>6</cp:revision>
  <cp:lastPrinted>2020-06-30T21:47:00Z</cp:lastPrinted>
  <dcterms:created xsi:type="dcterms:W3CDTF">2020-06-30T21:47:00Z</dcterms:created>
  <dcterms:modified xsi:type="dcterms:W3CDTF">2020-07-06T19:51:00Z</dcterms:modified>
</cp:coreProperties>
</file>